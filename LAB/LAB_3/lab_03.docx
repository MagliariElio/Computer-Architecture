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7A7467" w14:paraId="36FE5C1A" w14:textId="77777777" w:rsidTr="007A7467">
        <w:trPr>
          <w:trHeight w:val="699"/>
        </w:trPr>
        <w:tc>
          <w:tcPr>
            <w:tcW w:w="3681" w:type="dxa"/>
          </w:tcPr>
          <w:p w14:paraId="1C678574" w14:textId="18A069CB" w:rsidR="007A7467" w:rsidRPr="003E4D87" w:rsidRDefault="003E4D87" w:rsidP="00DF288C">
            <w:pPr>
              <w:jc w:val="center"/>
              <w:rPr>
                <w:b/>
                <w:lang w:val="it-IT"/>
              </w:rPr>
            </w:pPr>
            <w:r w:rsidRPr="000A20CE">
              <w:rPr>
                <w:b/>
                <w:sz w:val="20"/>
                <w:lang w:val="it-IT"/>
              </w:rPr>
              <w:t>Architetture dei Sistemi di Elaborazione</w:t>
            </w:r>
            <w:r w:rsidRPr="00743503">
              <w:rPr>
                <w:b/>
                <w:lang w:val="it-IT"/>
              </w:rPr>
              <w:t xml:space="preserve"> </w:t>
            </w:r>
            <w:r w:rsidRPr="000A20CE">
              <w:rPr>
                <w:b/>
                <w:sz w:val="20"/>
                <w:lang w:val="it-IT"/>
              </w:rPr>
              <w:t xml:space="preserve">02GOLOV </w:t>
            </w:r>
            <w:r w:rsidR="003E08AD" w:rsidRPr="009E7696">
              <w:rPr>
                <w:b/>
                <w:sz w:val="20"/>
                <w:highlight w:val="red"/>
                <w:lang w:val="it-IT"/>
              </w:rPr>
              <w:t>[</w:t>
            </w:r>
            <w:r w:rsidR="003E08AD">
              <w:rPr>
                <w:b/>
                <w:sz w:val="20"/>
                <w:highlight w:val="red"/>
                <w:lang w:val="it-IT"/>
              </w:rPr>
              <w:t>GRB</w:t>
            </w:r>
            <w:r w:rsidR="003E08AD" w:rsidRPr="009E7696">
              <w:rPr>
                <w:b/>
                <w:sz w:val="20"/>
                <w:highlight w:val="red"/>
                <w:lang w:val="it-IT"/>
              </w:rPr>
              <w:t>-Z</w:t>
            </w:r>
            <w:r w:rsidR="003E08AD">
              <w:rPr>
                <w:b/>
                <w:sz w:val="20"/>
                <w:highlight w:val="red"/>
                <w:lang w:val="it-IT"/>
              </w:rPr>
              <w:t>ZZ</w:t>
            </w:r>
            <w:r w:rsidR="003E08AD" w:rsidRPr="009E7696">
              <w:rPr>
                <w:b/>
                <w:sz w:val="20"/>
                <w:highlight w:val="red"/>
                <w:lang w:val="it-IT"/>
              </w:rPr>
              <w:t>]</w:t>
            </w:r>
          </w:p>
        </w:tc>
        <w:tc>
          <w:tcPr>
            <w:tcW w:w="4949" w:type="dxa"/>
          </w:tcPr>
          <w:p w14:paraId="4A778556" w14:textId="77777777" w:rsidR="007A7467" w:rsidRDefault="007A7467" w:rsidP="00DF288C">
            <w:pPr>
              <w:jc w:val="center"/>
            </w:pPr>
            <w:r>
              <w:t xml:space="preserve">Delivery date: </w:t>
            </w:r>
          </w:p>
          <w:p w14:paraId="6643180B" w14:textId="259F182C" w:rsidR="007A7467" w:rsidRPr="008C1B6B" w:rsidRDefault="003E08AD" w:rsidP="003E08AD">
            <w:pPr>
              <w:rPr>
                <w:b/>
                <w:bCs/>
              </w:rPr>
            </w:pPr>
            <w:r>
              <w:t xml:space="preserve">                           </w:t>
            </w:r>
            <w:r w:rsidRPr="008C1B6B">
              <w:rPr>
                <w:b/>
                <w:bCs/>
                <w:highlight w:val="red"/>
              </w:rPr>
              <w:t>1</w:t>
            </w:r>
            <w:r w:rsidRPr="008C1B6B">
              <w:rPr>
                <w:b/>
                <w:bCs/>
                <w:highlight w:val="red"/>
                <w:vertAlign w:val="superscript"/>
              </w:rPr>
              <w:t>st</w:t>
            </w:r>
            <w:r w:rsidRPr="008C1B6B">
              <w:rPr>
                <w:b/>
                <w:bCs/>
                <w:highlight w:val="red"/>
              </w:rPr>
              <w:t xml:space="preserve"> November 2022</w:t>
            </w:r>
          </w:p>
        </w:tc>
      </w:tr>
      <w:tr w:rsidR="00DF288C" w14:paraId="556DA6E6" w14:textId="77777777" w:rsidTr="007A7467">
        <w:trPr>
          <w:trHeight w:val="294"/>
        </w:trPr>
        <w:tc>
          <w:tcPr>
            <w:tcW w:w="3681" w:type="dxa"/>
          </w:tcPr>
          <w:p w14:paraId="5D474A58" w14:textId="77777777" w:rsidR="003E4D87" w:rsidRDefault="003E4D87" w:rsidP="003E4D87">
            <w:pPr>
              <w:jc w:val="center"/>
              <w:rPr>
                <w:b/>
                <w:sz w:val="32"/>
              </w:rPr>
            </w:pPr>
            <w:r w:rsidRPr="000A20CE">
              <w:rPr>
                <w:b/>
                <w:sz w:val="32"/>
              </w:rPr>
              <w:t>Laboratory</w:t>
            </w:r>
          </w:p>
          <w:p w14:paraId="067194FB" w14:textId="2D914BB1" w:rsidR="00DF288C" w:rsidRPr="00DF288C" w:rsidRDefault="000A5ACA" w:rsidP="003E4D87">
            <w:pPr>
              <w:jc w:val="center"/>
              <w:rPr>
                <w:b/>
              </w:rPr>
            </w:pPr>
            <w:r w:rsidRPr="000A5ACA">
              <w:rPr>
                <w:b/>
                <w:sz w:val="32"/>
              </w:rPr>
              <w:t>3</w:t>
            </w:r>
          </w:p>
        </w:tc>
        <w:tc>
          <w:tcPr>
            <w:tcW w:w="4949" w:type="dxa"/>
          </w:tcPr>
          <w:p w14:paraId="4E6D24EB" w14:textId="64DD3D38" w:rsidR="00DF288C" w:rsidRPr="006331BB" w:rsidRDefault="007A7467" w:rsidP="007A7467">
            <w:pPr>
              <w:jc w:val="both"/>
            </w:pPr>
            <w:r w:rsidRPr="006331BB">
              <w:t>Expected delivery of lab_</w:t>
            </w:r>
            <w:r w:rsidR="00FF2629" w:rsidRPr="006331BB">
              <w:t>0</w:t>
            </w:r>
            <w:r w:rsidR="00DC1AC4">
              <w:t>3</w:t>
            </w:r>
            <w:r w:rsidRPr="006331BB">
              <w:t xml:space="preserve">.zip </w:t>
            </w:r>
            <w:r w:rsidR="00FF2629">
              <w:t xml:space="preserve">must </w:t>
            </w:r>
            <w:r w:rsidR="00FF2629" w:rsidRPr="006331BB">
              <w:t>includ</w:t>
            </w:r>
            <w:r w:rsidR="00FF2629">
              <w:t>e</w:t>
            </w:r>
            <w:r w:rsidRPr="006331BB">
              <w:t>:</w:t>
            </w:r>
          </w:p>
          <w:p w14:paraId="6E0ED3AF" w14:textId="685507B2" w:rsidR="007A7467" w:rsidRPr="00721DC2" w:rsidRDefault="00E5039B" w:rsidP="007A7467">
            <w:pPr>
              <w:pStyle w:val="Paragrafoelenco"/>
              <w:numPr>
                <w:ilvl w:val="0"/>
                <w:numId w:val="13"/>
              </w:numPr>
              <w:jc w:val="both"/>
              <w:rPr>
                <w:highlight w:val="yellow"/>
              </w:rPr>
            </w:pPr>
            <w:r w:rsidRPr="00721DC2">
              <w:rPr>
                <w:rFonts w:ascii="Courier New" w:hAnsi="Courier New" w:cs="Courier New"/>
                <w:highlight w:val="yellow"/>
              </w:rPr>
              <w:t>program_</w:t>
            </w:r>
            <w:r w:rsidR="007738BB">
              <w:rPr>
                <w:rFonts w:ascii="Courier New" w:hAnsi="Courier New" w:cs="Courier New"/>
                <w:highlight w:val="yellow"/>
              </w:rPr>
              <w:t>1</w:t>
            </w:r>
            <w:r w:rsidR="004B6595" w:rsidRPr="00721DC2">
              <w:rPr>
                <w:rFonts w:ascii="Courier New" w:hAnsi="Courier New" w:cs="Courier New"/>
                <w:highlight w:val="yellow"/>
              </w:rPr>
              <w:t>_</w:t>
            </w:r>
            <w:proofErr w:type="gramStart"/>
            <w:r w:rsidR="004B6595" w:rsidRPr="00721DC2">
              <w:rPr>
                <w:rFonts w:ascii="Courier New" w:hAnsi="Courier New" w:cs="Courier New"/>
                <w:highlight w:val="yellow"/>
              </w:rPr>
              <w:t>a</w:t>
            </w:r>
            <w:r w:rsidRPr="00721DC2">
              <w:rPr>
                <w:rFonts w:ascii="Courier New" w:hAnsi="Courier New" w:cs="Courier New"/>
                <w:highlight w:val="yellow"/>
              </w:rPr>
              <w:t>.s</w:t>
            </w:r>
            <w:proofErr w:type="gramEnd"/>
            <w:r w:rsidR="004B6595" w:rsidRPr="00721DC2">
              <w:rPr>
                <w:rFonts w:ascii="Courier New" w:hAnsi="Courier New" w:cs="Courier New"/>
                <w:highlight w:val="yellow"/>
              </w:rPr>
              <w:t>, program_</w:t>
            </w:r>
            <w:r w:rsidR="007738BB">
              <w:rPr>
                <w:rFonts w:ascii="Courier New" w:hAnsi="Courier New" w:cs="Courier New"/>
                <w:highlight w:val="yellow"/>
              </w:rPr>
              <w:t>1</w:t>
            </w:r>
            <w:r w:rsidR="004B6595" w:rsidRPr="00721DC2">
              <w:rPr>
                <w:rFonts w:ascii="Courier New" w:hAnsi="Courier New" w:cs="Courier New"/>
                <w:highlight w:val="yellow"/>
              </w:rPr>
              <w:t xml:space="preserve">_b.s </w:t>
            </w:r>
            <w:r w:rsidRPr="00721DC2">
              <w:rPr>
                <w:highlight w:val="yellow"/>
              </w:rPr>
              <w:t xml:space="preserve"> and </w:t>
            </w:r>
            <w:r w:rsidRPr="00721DC2">
              <w:rPr>
                <w:rFonts w:ascii="Courier New" w:hAnsi="Courier New" w:cs="Courier New"/>
                <w:highlight w:val="yellow"/>
              </w:rPr>
              <w:t>program_</w:t>
            </w:r>
            <w:r w:rsidR="007738BB">
              <w:rPr>
                <w:rFonts w:ascii="Courier New" w:hAnsi="Courier New" w:cs="Courier New"/>
                <w:highlight w:val="yellow"/>
              </w:rPr>
              <w:t>1</w:t>
            </w:r>
            <w:r w:rsidR="004B6595" w:rsidRPr="00721DC2">
              <w:rPr>
                <w:rFonts w:ascii="Courier New" w:hAnsi="Courier New" w:cs="Courier New"/>
                <w:highlight w:val="yellow"/>
              </w:rPr>
              <w:t>_c</w:t>
            </w:r>
            <w:r w:rsidRPr="00721DC2">
              <w:rPr>
                <w:rFonts w:ascii="Courier New" w:hAnsi="Courier New" w:cs="Courier New"/>
                <w:highlight w:val="yellow"/>
              </w:rPr>
              <w:t>.s</w:t>
            </w:r>
          </w:p>
          <w:p w14:paraId="22814CD7" w14:textId="71314D76" w:rsidR="00FF2629" w:rsidRDefault="00E5039B" w:rsidP="00E5039B">
            <w:pPr>
              <w:pStyle w:val="Paragrafoelenco"/>
              <w:numPr>
                <w:ilvl w:val="0"/>
                <w:numId w:val="13"/>
              </w:numPr>
              <w:jc w:val="both"/>
            </w:pPr>
            <w:r w:rsidRPr="00721DC2">
              <w:rPr>
                <w:highlight w:val="yellow"/>
              </w:rPr>
              <w:t xml:space="preserve">this file compiled </w:t>
            </w:r>
            <w:r w:rsidR="00AB3DCC" w:rsidRPr="00721DC2">
              <w:rPr>
                <w:highlight w:val="yellow"/>
              </w:rPr>
              <w:t xml:space="preserve">and if </w:t>
            </w:r>
            <w:proofErr w:type="gramStart"/>
            <w:r w:rsidR="00AB3DCC" w:rsidRPr="00721DC2">
              <w:rPr>
                <w:highlight w:val="yellow"/>
              </w:rPr>
              <w:t>possible</w:t>
            </w:r>
            <w:proofErr w:type="gramEnd"/>
            <w:r w:rsidR="00AB3DCC" w:rsidRPr="00721DC2">
              <w:rPr>
                <w:highlight w:val="yellow"/>
              </w:rPr>
              <w:t xml:space="preserve"> </w:t>
            </w:r>
            <w:r w:rsidRPr="00721DC2">
              <w:rPr>
                <w:highlight w:val="yellow"/>
              </w:rPr>
              <w:t>in pdf</w:t>
            </w:r>
            <w:r w:rsidR="00AB3DCC" w:rsidRPr="00721DC2">
              <w:rPr>
                <w:highlight w:val="yellow"/>
              </w:rPr>
              <w:t xml:space="preserve"> </w:t>
            </w:r>
            <w:r w:rsidR="00AB3DCC" w:rsidRPr="007B1A8F">
              <w:rPr>
                <w:highlight w:val="yellow"/>
              </w:rPr>
              <w:t>format</w:t>
            </w:r>
            <w:r w:rsidRPr="007B1A8F">
              <w:rPr>
                <w:highlight w:val="yellow"/>
              </w:rPr>
              <w:t>.</w:t>
            </w:r>
            <w:r>
              <w:t xml:space="preserve"> </w:t>
            </w:r>
          </w:p>
        </w:tc>
      </w:tr>
    </w:tbl>
    <w:p w14:paraId="6AA8BABE" w14:textId="77777777" w:rsidR="00DF288C" w:rsidRPr="00500642" w:rsidRDefault="00DF288C" w:rsidP="00227B74">
      <w:pPr>
        <w:jc w:val="both"/>
      </w:pPr>
    </w:p>
    <w:p w14:paraId="6610E828" w14:textId="3701F4CB" w:rsidR="009C1F3B" w:rsidRDefault="000E2F9E" w:rsidP="00BD7C72">
      <w:pPr>
        <w:jc w:val="both"/>
      </w:pPr>
      <w:r>
        <w:t>P</w:t>
      </w:r>
      <w:r w:rsidR="00BD7C72">
        <w:t>lease</w:t>
      </w:r>
      <w:r>
        <w:t>,</w:t>
      </w:r>
      <w:r w:rsidR="00BD7C72">
        <w:t xml:space="preserve"> </w:t>
      </w:r>
      <w:r>
        <w:t xml:space="preserve">configure </w:t>
      </w:r>
      <w:r w:rsidR="00BD7C72">
        <w:t xml:space="preserve">the </w:t>
      </w:r>
      <w:r w:rsidR="0099274D">
        <w:t>win</w:t>
      </w:r>
      <w:r w:rsidR="009C1F3B">
        <w:t xml:space="preserve">MIPS64 </w:t>
      </w:r>
      <w:r w:rsidR="00FF2629">
        <w:t>simulator</w:t>
      </w:r>
      <w:r w:rsidR="00BD7C72">
        <w:t xml:space="preserve"> </w:t>
      </w:r>
      <w:r>
        <w:t xml:space="preserve">with the </w:t>
      </w:r>
      <w:r w:rsidRPr="006331BB">
        <w:rPr>
          <w:i/>
        </w:rPr>
        <w:t>Base Configuration</w:t>
      </w:r>
      <w:r>
        <w:t xml:space="preserve"> provided in </w:t>
      </w:r>
      <w:r w:rsidR="00BD7C72">
        <w:t>the following</w:t>
      </w:r>
      <w:r w:rsidR="009C1F3B">
        <w:t>:</w:t>
      </w:r>
    </w:p>
    <w:p w14:paraId="25F9165C" w14:textId="3F475126" w:rsidR="0099274D" w:rsidRDefault="0099274D" w:rsidP="009C1F3B">
      <w:pPr>
        <w:numPr>
          <w:ilvl w:val="0"/>
          <w:numId w:val="5"/>
        </w:numPr>
        <w:jc w:val="both"/>
      </w:pPr>
      <w:r>
        <w:t>Code address bus: 12</w:t>
      </w:r>
    </w:p>
    <w:p w14:paraId="5FDBA17C" w14:textId="4517C448" w:rsidR="0099274D" w:rsidRDefault="00F276FE" w:rsidP="008C1B6B">
      <w:pPr>
        <w:pStyle w:val="Paragrafoelenco"/>
        <w:numPr>
          <w:ilvl w:val="0"/>
          <w:numId w:val="5"/>
        </w:numPr>
      </w:pPr>
      <w:r w:rsidRPr="00F276FE">
        <w:rPr>
          <w:noProof/>
        </w:rPr>
        <w:drawing>
          <wp:anchor distT="0" distB="0" distL="114300" distR="114300" simplePos="0" relativeHeight="251658240" behindDoc="0" locked="0" layoutInCell="1" allowOverlap="1" wp14:anchorId="4581C287" wp14:editId="2FA1D14F">
            <wp:simplePos x="0" y="0"/>
            <wp:positionH relativeFrom="column">
              <wp:posOffset>4046024</wp:posOffset>
            </wp:positionH>
            <wp:positionV relativeFrom="paragraph">
              <wp:posOffset>10991</wp:posOffset>
            </wp:positionV>
            <wp:extent cx="1421765" cy="1883410"/>
            <wp:effectExtent l="0" t="0" r="6985" b="254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1765" cy="1883410"/>
                    </a:xfrm>
                    <a:prstGeom prst="rect">
                      <a:avLst/>
                    </a:prstGeom>
                  </pic:spPr>
                </pic:pic>
              </a:graphicData>
            </a:graphic>
          </wp:anchor>
        </w:drawing>
      </w:r>
      <w:r w:rsidR="0099274D">
        <w:t>Data address bus: 12</w:t>
      </w:r>
    </w:p>
    <w:p w14:paraId="07CEF8A1" w14:textId="254E4617" w:rsidR="009C1F3B" w:rsidRDefault="00DF288C" w:rsidP="009C1F3B">
      <w:pPr>
        <w:numPr>
          <w:ilvl w:val="0"/>
          <w:numId w:val="5"/>
        </w:numPr>
        <w:jc w:val="both"/>
      </w:pPr>
      <w:r>
        <w:t xml:space="preserve">Pipelined </w:t>
      </w:r>
      <w:r w:rsidR="009C1F3B">
        <w:t>FP arithmetic unit</w:t>
      </w:r>
      <w:r w:rsidR="0099274D">
        <w:t xml:space="preserve"> (latency)</w:t>
      </w:r>
      <w:r w:rsidR="009C1F3B">
        <w:t xml:space="preserve">: </w:t>
      </w:r>
      <w:r w:rsidR="00145B80">
        <w:t>6</w:t>
      </w:r>
      <w:r w:rsidR="009C1F3B">
        <w:t xml:space="preserve"> stages</w:t>
      </w:r>
    </w:p>
    <w:p w14:paraId="2A24DF27" w14:textId="0A291640" w:rsidR="009B4740" w:rsidRDefault="00DF288C" w:rsidP="009B4740">
      <w:pPr>
        <w:numPr>
          <w:ilvl w:val="0"/>
          <w:numId w:val="5"/>
        </w:numPr>
        <w:jc w:val="both"/>
      </w:pPr>
      <w:r>
        <w:t xml:space="preserve">Pipelined </w:t>
      </w:r>
      <w:r w:rsidR="009B4740">
        <w:t xml:space="preserve">multiplier unit (latency): </w:t>
      </w:r>
      <w:r w:rsidR="00F22199">
        <w:t>8</w:t>
      </w:r>
      <w:r w:rsidR="009B4740">
        <w:t xml:space="preserve"> stages</w:t>
      </w:r>
    </w:p>
    <w:p w14:paraId="6391AA84" w14:textId="1D79E85A" w:rsidR="009C1F3B" w:rsidRDefault="00F276FE" w:rsidP="009C1F3B">
      <w:pPr>
        <w:numPr>
          <w:ilvl w:val="0"/>
          <w:numId w:val="5"/>
        </w:numPr>
        <w:jc w:val="both"/>
      </w:pPr>
      <w:r>
        <w:t>D</w:t>
      </w:r>
      <w:r w:rsidR="009C1F3B">
        <w:t>ivider unit</w:t>
      </w:r>
      <w:r w:rsidR="0099274D">
        <w:t xml:space="preserve"> (latency)</w:t>
      </w:r>
      <w:r w:rsidR="009C1F3B">
        <w:t xml:space="preserve">: not pipelined unit, </w:t>
      </w:r>
      <w:r w:rsidR="00145B80">
        <w:t>24</w:t>
      </w:r>
      <w:r w:rsidR="002B2B3F">
        <w:t xml:space="preserve"> </w:t>
      </w:r>
      <w:r w:rsidR="009C1F3B">
        <w:t>clock cycles</w:t>
      </w:r>
    </w:p>
    <w:p w14:paraId="66477181" w14:textId="43B319FD" w:rsidR="009B4740" w:rsidRDefault="00391565" w:rsidP="009C1F3B">
      <w:pPr>
        <w:numPr>
          <w:ilvl w:val="0"/>
          <w:numId w:val="5"/>
        </w:numPr>
        <w:jc w:val="both"/>
      </w:pPr>
      <w:r>
        <w:t>F</w:t>
      </w:r>
      <w:r w:rsidR="009C1F3B">
        <w:t xml:space="preserve">orwarding is </w:t>
      </w:r>
      <w:r w:rsidR="00FF2629">
        <w:t>enable</w:t>
      </w:r>
      <w:r w:rsidR="003E4D87">
        <w:t>d</w:t>
      </w:r>
    </w:p>
    <w:p w14:paraId="5DDA3CC0" w14:textId="77777777" w:rsidR="007D6531" w:rsidRDefault="007D6531" w:rsidP="009B4740">
      <w:pPr>
        <w:numPr>
          <w:ilvl w:val="0"/>
          <w:numId w:val="5"/>
        </w:numPr>
        <w:jc w:val="both"/>
      </w:pPr>
      <w:r>
        <w:t>Branch prediction is disabled</w:t>
      </w:r>
    </w:p>
    <w:p w14:paraId="034FB187" w14:textId="1D6301A9" w:rsidR="00FF2629" w:rsidRPr="006331BB" w:rsidRDefault="009B4740" w:rsidP="00FF2629">
      <w:pPr>
        <w:numPr>
          <w:ilvl w:val="0"/>
          <w:numId w:val="5"/>
        </w:numPr>
        <w:jc w:val="both"/>
      </w:pPr>
      <w:r>
        <w:t>Branch delay slot is disabled</w:t>
      </w:r>
    </w:p>
    <w:p w14:paraId="7EE35BEB" w14:textId="235A2A96" w:rsidR="00FF2629" w:rsidRPr="008F35CD" w:rsidRDefault="00FF2629" w:rsidP="00FF2629">
      <w:pPr>
        <w:numPr>
          <w:ilvl w:val="0"/>
          <w:numId w:val="5"/>
        </w:numPr>
        <w:jc w:val="both"/>
        <w:rPr>
          <w:i/>
        </w:rPr>
      </w:pPr>
      <w:r w:rsidRPr="008F35CD">
        <w:rPr>
          <w:i/>
        </w:rPr>
        <w:t>Integer ALU: 1 clock cycle</w:t>
      </w:r>
    </w:p>
    <w:p w14:paraId="734A4B71" w14:textId="77777777" w:rsidR="00FF2629" w:rsidRPr="008F35CD" w:rsidRDefault="00FF2629" w:rsidP="00FF2629">
      <w:pPr>
        <w:numPr>
          <w:ilvl w:val="0"/>
          <w:numId w:val="5"/>
        </w:numPr>
        <w:jc w:val="both"/>
        <w:rPr>
          <w:i/>
        </w:rPr>
      </w:pPr>
      <w:r w:rsidRPr="008F35CD">
        <w:rPr>
          <w:i/>
        </w:rPr>
        <w:t>Data memory: 1 clock cycle</w:t>
      </w:r>
    </w:p>
    <w:p w14:paraId="18597841" w14:textId="7A4378FF" w:rsidR="009C1F3B" w:rsidRDefault="00FF2629" w:rsidP="006331BB">
      <w:pPr>
        <w:numPr>
          <w:ilvl w:val="0"/>
          <w:numId w:val="5"/>
        </w:numPr>
        <w:jc w:val="both"/>
      </w:pPr>
      <w:r w:rsidRPr="008F35CD">
        <w:rPr>
          <w:i/>
        </w:rPr>
        <w:t>Branch delay slot: 1 clock cycle</w:t>
      </w:r>
      <w:r>
        <w:t>.</w:t>
      </w:r>
    </w:p>
    <w:p w14:paraId="3B671BAC" w14:textId="77777777" w:rsidR="00BD7C72" w:rsidRDefault="00BD7C72" w:rsidP="00BD7C72">
      <w:pPr>
        <w:ind w:left="1080"/>
        <w:jc w:val="both"/>
      </w:pPr>
    </w:p>
    <w:p w14:paraId="6AFE2C39" w14:textId="5B5917F8" w:rsidR="00FF2629" w:rsidRDefault="00CF0BF2" w:rsidP="006331BB">
      <w:pPr>
        <w:numPr>
          <w:ilvl w:val="0"/>
          <w:numId w:val="10"/>
        </w:numPr>
        <w:jc w:val="both"/>
      </w:pPr>
      <w:r>
        <w:t>Starting from</w:t>
      </w:r>
      <w:r w:rsidR="00DC1AC4">
        <w:t xml:space="preserve"> the </w:t>
      </w:r>
      <w:r w:rsidR="00FF2629" w:rsidRPr="00500642">
        <w:t>assembly program</w:t>
      </w:r>
      <w:r>
        <w:t xml:space="preserve"> </w:t>
      </w:r>
      <w:r w:rsidR="00DC1AC4">
        <w:t>you create</w:t>
      </w:r>
      <w:r>
        <w:t>d</w:t>
      </w:r>
      <w:r w:rsidR="00DC1AC4">
        <w:t xml:space="preserve"> in the previous lab called </w:t>
      </w:r>
      <w:r w:rsidR="00FF2629" w:rsidRPr="008C1B6B">
        <w:rPr>
          <w:rFonts w:ascii="Courier New" w:hAnsi="Courier New" w:cs="Courier New"/>
          <w:b/>
          <w:highlight w:val="yellow"/>
        </w:rPr>
        <w:t>program_</w:t>
      </w:r>
      <w:proofErr w:type="gramStart"/>
      <w:r w:rsidR="00077256" w:rsidRPr="008C1B6B">
        <w:rPr>
          <w:rFonts w:ascii="Courier New" w:hAnsi="Courier New" w:cs="Courier New"/>
          <w:b/>
          <w:highlight w:val="yellow"/>
        </w:rPr>
        <w:t>1</w:t>
      </w:r>
      <w:r w:rsidR="00FF2629" w:rsidRPr="008C1B6B">
        <w:rPr>
          <w:rFonts w:ascii="Courier New" w:hAnsi="Courier New" w:cs="Courier New"/>
          <w:b/>
          <w:highlight w:val="yellow"/>
        </w:rPr>
        <w:t>.s</w:t>
      </w:r>
      <w:proofErr w:type="gramEnd"/>
      <w:r w:rsidR="00DC1AC4">
        <w:t>:</w:t>
      </w:r>
      <w:r w:rsidR="00FF2629">
        <w:t xml:space="preserve"> </w:t>
      </w:r>
    </w:p>
    <w:p w14:paraId="480A3CD5" w14:textId="77777777" w:rsidR="00CF0BF2" w:rsidRDefault="00CF0BF2" w:rsidP="00CF0BF2">
      <w:pPr>
        <w:ind w:left="360"/>
        <w:jc w:val="both"/>
      </w:pPr>
    </w:p>
    <w:p w14:paraId="0867C4F8" w14:textId="77777777" w:rsidR="00077256" w:rsidRPr="00222914" w:rsidRDefault="00077256" w:rsidP="0007725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 xml:space="preserve">for (i = 0; i &lt; </w:t>
      </w:r>
      <w:r>
        <w:rPr>
          <w:rFonts w:ascii="Arial Unicode MS" w:eastAsia="Arial Unicode MS" w:hAnsi="Arial Unicode MS" w:cs="Arial Unicode MS"/>
          <w:lang w:val="it-IT"/>
        </w:rPr>
        <w:t>6</w:t>
      </w:r>
      <w:r w:rsidRPr="00222914">
        <w:rPr>
          <w:rFonts w:ascii="Arial Unicode MS" w:eastAsia="Arial Unicode MS" w:hAnsi="Arial Unicode MS" w:cs="Arial Unicode MS"/>
          <w:lang w:val="it-IT"/>
        </w:rPr>
        <w:t>0; i+</w:t>
      </w:r>
      <w:proofErr w:type="gramStart"/>
      <w:r w:rsidRPr="00222914">
        <w:rPr>
          <w:rFonts w:ascii="Arial Unicode MS" w:eastAsia="Arial Unicode MS" w:hAnsi="Arial Unicode MS" w:cs="Arial Unicode MS"/>
          <w:lang w:val="it-IT"/>
        </w:rPr>
        <w:t>+){</w:t>
      </w:r>
      <w:proofErr w:type="gramEnd"/>
      <w:r w:rsidRPr="00222914">
        <w:rPr>
          <w:rFonts w:ascii="Arial Unicode MS" w:eastAsia="Arial Unicode MS" w:hAnsi="Arial Unicode MS" w:cs="Arial Unicode MS"/>
          <w:lang w:val="it-IT"/>
        </w:rPr>
        <w:tab/>
      </w:r>
    </w:p>
    <w:p w14:paraId="0FFC2128" w14:textId="77777777" w:rsidR="00077256" w:rsidRPr="00222914" w:rsidRDefault="00077256" w:rsidP="0007725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t xml:space="preserve">v5[i] = </w:t>
      </w:r>
      <w:r>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v1[i]</w:t>
      </w:r>
      <w:r>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v2[i]</w:t>
      </w:r>
      <w:r>
        <w:rPr>
          <w:rFonts w:ascii="Arial Unicode MS" w:eastAsia="Arial Unicode MS" w:hAnsi="Arial Unicode MS" w:cs="Arial Unicode MS"/>
          <w:lang w:val="it-IT"/>
        </w:rPr>
        <w:t>) *</w:t>
      </w:r>
      <w:r w:rsidRPr="00222914">
        <w:rPr>
          <w:rFonts w:ascii="Arial Unicode MS" w:eastAsia="Arial Unicode MS" w:hAnsi="Arial Unicode MS" w:cs="Arial Unicode MS"/>
          <w:lang w:val="it-IT"/>
        </w:rPr>
        <w:t xml:space="preserve"> v3[i</w:t>
      </w:r>
      <w:proofErr w:type="gramStart"/>
      <w:r w:rsidRPr="00222914">
        <w:rPr>
          <w:rFonts w:ascii="Arial Unicode MS" w:eastAsia="Arial Unicode MS" w:hAnsi="Arial Unicode MS" w:cs="Arial Unicode MS"/>
          <w:lang w:val="it-IT"/>
        </w:rPr>
        <w:t>]</w:t>
      </w:r>
      <w:r>
        <w:rPr>
          <w:rFonts w:ascii="Arial Unicode MS" w:eastAsia="Arial Unicode MS" w:hAnsi="Arial Unicode MS" w:cs="Arial Unicode MS"/>
          <w:lang w:val="it-IT"/>
        </w:rPr>
        <w:t>)+</w:t>
      </w:r>
      <w:proofErr w:type="gramEnd"/>
      <w:r>
        <w:rPr>
          <w:rFonts w:ascii="Arial Unicode MS" w:eastAsia="Arial Unicode MS" w:hAnsi="Arial Unicode MS" w:cs="Arial Unicode MS"/>
          <w:lang w:val="it-IT"/>
        </w:rPr>
        <w:t>v4[i]</w:t>
      </w:r>
      <w:r w:rsidRPr="00222914">
        <w:rPr>
          <w:rFonts w:ascii="Arial Unicode MS" w:eastAsia="Arial Unicode MS" w:hAnsi="Arial Unicode MS" w:cs="Arial Unicode MS"/>
          <w:lang w:val="it-IT"/>
        </w:rPr>
        <w:t>;</w:t>
      </w:r>
    </w:p>
    <w:p w14:paraId="5690C4CF" w14:textId="77777777" w:rsidR="00077256" w:rsidRPr="008607AD" w:rsidRDefault="00077256" w:rsidP="0007725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r>
      <w:r w:rsidRPr="008607AD">
        <w:rPr>
          <w:rFonts w:ascii="Arial Unicode MS" w:eastAsia="Arial Unicode MS" w:hAnsi="Arial Unicode MS" w:cs="Arial Unicode MS"/>
          <w:lang w:val="it-IT"/>
        </w:rPr>
        <w:t>v6[i] =</w:t>
      </w:r>
      <w:r>
        <w:rPr>
          <w:rFonts w:ascii="Arial Unicode MS" w:eastAsia="Arial Unicode MS" w:hAnsi="Arial Unicode MS" w:cs="Arial Unicode MS"/>
          <w:lang w:val="it-IT"/>
        </w:rPr>
        <w:t xml:space="preserve"> </w:t>
      </w:r>
      <w:r w:rsidRPr="008607AD">
        <w:rPr>
          <w:rFonts w:ascii="Arial Unicode MS" w:eastAsia="Arial Unicode MS" w:hAnsi="Arial Unicode MS" w:cs="Arial Unicode MS"/>
          <w:lang w:val="it-IT"/>
        </w:rPr>
        <w:t>v5[i]</w:t>
      </w:r>
      <w:r>
        <w:rPr>
          <w:rFonts w:ascii="Arial Unicode MS" w:eastAsia="Arial Unicode MS" w:hAnsi="Arial Unicode MS" w:cs="Arial Unicode MS"/>
          <w:lang w:val="it-IT"/>
        </w:rPr>
        <w:t>/(</w:t>
      </w:r>
      <w:r w:rsidRPr="008607AD">
        <w:rPr>
          <w:rFonts w:ascii="Arial Unicode MS" w:eastAsia="Arial Unicode MS" w:hAnsi="Arial Unicode MS" w:cs="Arial Unicode MS"/>
          <w:lang w:val="it-IT"/>
        </w:rPr>
        <w:t>v4[i]</w:t>
      </w:r>
      <w:r>
        <w:rPr>
          <w:rFonts w:ascii="Arial Unicode MS" w:eastAsia="Arial Unicode MS" w:hAnsi="Arial Unicode MS" w:cs="Arial Unicode MS"/>
          <w:lang w:val="it-IT"/>
        </w:rPr>
        <w:t>*v1[i])</w:t>
      </w:r>
      <w:r w:rsidRPr="008607AD">
        <w:rPr>
          <w:rFonts w:ascii="Arial Unicode MS" w:eastAsia="Arial Unicode MS" w:hAnsi="Arial Unicode MS" w:cs="Arial Unicode MS"/>
          <w:lang w:val="it-IT"/>
        </w:rPr>
        <w:t>;</w:t>
      </w:r>
    </w:p>
    <w:p w14:paraId="0ADB2BC5" w14:textId="77777777" w:rsidR="00077256" w:rsidRPr="004A0C17" w:rsidRDefault="00077256" w:rsidP="00077256">
      <w:pPr>
        <w:spacing w:line="260" w:lineRule="exact"/>
        <w:ind w:left="1440" w:firstLine="720"/>
        <w:jc w:val="both"/>
        <w:rPr>
          <w:rFonts w:ascii="Arial Unicode MS" w:eastAsia="Arial Unicode MS" w:hAnsi="Arial Unicode MS" w:cs="Arial Unicode MS"/>
          <w:lang w:val="it-IT"/>
        </w:rPr>
      </w:pPr>
      <w:r w:rsidRPr="004A0C17">
        <w:rPr>
          <w:rFonts w:ascii="Arial Unicode MS" w:eastAsia="Arial Unicode MS" w:hAnsi="Arial Unicode MS" w:cs="Arial Unicode MS"/>
          <w:lang w:val="it-IT"/>
        </w:rPr>
        <w:t>v7[i] = v6[i]*</w:t>
      </w:r>
      <w:r>
        <w:rPr>
          <w:rFonts w:ascii="Arial Unicode MS" w:eastAsia="Arial Unicode MS" w:hAnsi="Arial Unicode MS" w:cs="Arial Unicode MS"/>
          <w:lang w:val="it-IT"/>
        </w:rPr>
        <w:t>(</w:t>
      </w:r>
      <w:r w:rsidRPr="004A0C17">
        <w:rPr>
          <w:rFonts w:ascii="Arial Unicode MS" w:eastAsia="Arial Unicode MS" w:hAnsi="Arial Unicode MS" w:cs="Arial Unicode MS"/>
          <w:lang w:val="it-IT"/>
        </w:rPr>
        <w:t>v2[i]</w:t>
      </w:r>
      <w:r>
        <w:rPr>
          <w:rFonts w:ascii="Arial Unicode MS" w:eastAsia="Arial Unicode MS" w:hAnsi="Arial Unicode MS" w:cs="Arial Unicode MS"/>
          <w:lang w:val="it-IT"/>
        </w:rPr>
        <w:t>+v3[i])</w:t>
      </w:r>
      <w:r w:rsidRPr="004A0C17">
        <w:rPr>
          <w:rFonts w:ascii="Arial Unicode MS" w:eastAsia="Arial Unicode MS" w:hAnsi="Arial Unicode MS" w:cs="Arial Unicode MS"/>
          <w:lang w:val="it-IT"/>
        </w:rPr>
        <w:t>;</w:t>
      </w:r>
    </w:p>
    <w:p w14:paraId="152ACDA1" w14:textId="77777777" w:rsidR="00077256" w:rsidRPr="005678E9" w:rsidRDefault="00077256" w:rsidP="00077256">
      <w:pPr>
        <w:spacing w:line="260" w:lineRule="exact"/>
        <w:ind w:left="720" w:firstLine="720"/>
        <w:jc w:val="both"/>
        <w:rPr>
          <w:rFonts w:ascii="Arial Unicode MS" w:eastAsia="Arial Unicode MS" w:hAnsi="Arial Unicode MS" w:cs="Arial Unicode MS"/>
        </w:rPr>
      </w:pPr>
      <w:r w:rsidRPr="005678E9">
        <w:rPr>
          <w:rFonts w:ascii="Arial Unicode MS" w:eastAsia="Arial Unicode MS" w:hAnsi="Arial Unicode MS" w:cs="Arial Unicode MS"/>
        </w:rPr>
        <w:t>}</w:t>
      </w:r>
    </w:p>
    <w:p w14:paraId="7DA51E2C" w14:textId="3211B7BA" w:rsidR="00FF2629" w:rsidRDefault="00DC1AC4" w:rsidP="00FF2629">
      <w:pPr>
        <w:jc w:val="both"/>
      </w:pPr>
      <w:r>
        <w:tab/>
      </w:r>
    </w:p>
    <w:p w14:paraId="780E614B" w14:textId="569D785B" w:rsidR="00DC1AC4" w:rsidRDefault="00DC1AC4" w:rsidP="00DC1AC4">
      <w:pPr>
        <w:numPr>
          <w:ilvl w:val="2"/>
          <w:numId w:val="14"/>
        </w:numPr>
        <w:ind w:hanging="371"/>
        <w:jc w:val="both"/>
      </w:pPr>
      <w:r>
        <w:t xml:space="preserve">Detect manually the different data, </w:t>
      </w:r>
      <w:r w:rsidR="00CF0BF2">
        <w:t>structural</w:t>
      </w:r>
      <w:r>
        <w:t xml:space="preserve"> and control hazards that provoke a pipeline stall</w:t>
      </w:r>
    </w:p>
    <w:p w14:paraId="721F1C3D" w14:textId="77777777" w:rsidR="0025797A" w:rsidRDefault="0025797A" w:rsidP="0025797A">
      <w:pPr>
        <w:ind w:left="1080"/>
        <w:jc w:val="both"/>
      </w:pPr>
    </w:p>
    <w:p w14:paraId="092519E0" w14:textId="17FA5084" w:rsidR="004B6595" w:rsidRDefault="00DC1AC4" w:rsidP="00DC1AC4">
      <w:pPr>
        <w:numPr>
          <w:ilvl w:val="2"/>
          <w:numId w:val="14"/>
        </w:numPr>
        <w:ind w:hanging="371"/>
        <w:jc w:val="both"/>
      </w:pPr>
      <w:r>
        <w:t xml:space="preserve">Optimize the program by re-scheduling the </w:t>
      </w:r>
      <w:r w:rsidR="004B6595">
        <w:t xml:space="preserve">program </w:t>
      </w:r>
      <w:r>
        <w:t xml:space="preserve">instructions </w:t>
      </w:r>
      <w:proofErr w:type="gramStart"/>
      <w:r>
        <w:t>in order to</w:t>
      </w:r>
      <w:proofErr w:type="gramEnd"/>
      <w:r w:rsidR="004B6595">
        <w:t xml:space="preserve"> eliminate </w:t>
      </w:r>
      <w:r w:rsidR="003E4D87">
        <w:t xml:space="preserve">as </w:t>
      </w:r>
      <w:r w:rsidR="00F276FE">
        <w:t xml:space="preserve">many </w:t>
      </w:r>
      <w:r w:rsidR="004B6595">
        <w:t>hazards</w:t>
      </w:r>
      <w:r w:rsidR="003E4D87">
        <w:t xml:space="preserve"> as possible</w:t>
      </w:r>
      <w:r w:rsidR="004B6595">
        <w:t>. Compute manually the number of clock cycles the new program (</w:t>
      </w:r>
      <w:r w:rsidR="004B6595" w:rsidRPr="00721DC2">
        <w:rPr>
          <w:rFonts w:ascii="Courier New" w:hAnsi="Courier New" w:cs="Courier New"/>
          <w:b/>
          <w:highlight w:val="yellow"/>
        </w:rPr>
        <w:t>program_</w:t>
      </w:r>
      <w:r w:rsidR="00077256">
        <w:rPr>
          <w:rFonts w:ascii="Courier New" w:hAnsi="Courier New" w:cs="Courier New"/>
          <w:b/>
          <w:highlight w:val="yellow"/>
        </w:rPr>
        <w:t>1</w:t>
      </w:r>
      <w:r w:rsidR="004B6595" w:rsidRPr="00721DC2">
        <w:rPr>
          <w:rFonts w:ascii="Courier New" w:hAnsi="Courier New" w:cs="Courier New"/>
          <w:b/>
          <w:highlight w:val="yellow"/>
        </w:rPr>
        <w:t>_</w:t>
      </w:r>
      <w:proofErr w:type="gramStart"/>
      <w:r w:rsidR="004B6595" w:rsidRPr="00721DC2">
        <w:rPr>
          <w:rFonts w:ascii="Courier New" w:hAnsi="Courier New" w:cs="Courier New"/>
          <w:b/>
          <w:highlight w:val="yellow"/>
        </w:rPr>
        <w:t>a.s</w:t>
      </w:r>
      <w:proofErr w:type="gramEnd"/>
      <w:r w:rsidR="004B6595">
        <w:t>) requires to execute, and compare the obtained results with the ones obtained by the simulator.</w:t>
      </w:r>
    </w:p>
    <w:p w14:paraId="48C673CA" w14:textId="77777777" w:rsidR="004B6595" w:rsidRDefault="004B6595" w:rsidP="004B6595">
      <w:pPr>
        <w:ind w:left="1080"/>
        <w:jc w:val="both"/>
      </w:pPr>
    </w:p>
    <w:p w14:paraId="3D24339E" w14:textId="70CEDC61" w:rsidR="004B6595" w:rsidRDefault="004B6595" w:rsidP="004B6595">
      <w:pPr>
        <w:numPr>
          <w:ilvl w:val="2"/>
          <w:numId w:val="14"/>
        </w:numPr>
        <w:ind w:hanging="371"/>
        <w:jc w:val="both"/>
      </w:pPr>
      <w:r>
        <w:t xml:space="preserve">Starting from </w:t>
      </w:r>
      <w:r w:rsidR="001D05D6" w:rsidRPr="008C1B6B">
        <w:rPr>
          <w:rFonts w:ascii="Courier New" w:hAnsi="Courier New" w:cs="Courier New"/>
          <w:b/>
          <w:highlight w:val="yellow"/>
        </w:rPr>
        <w:t>program_</w:t>
      </w:r>
      <w:r w:rsidR="00077256" w:rsidRPr="008C1B6B">
        <w:rPr>
          <w:rFonts w:ascii="Courier New" w:hAnsi="Courier New" w:cs="Courier New"/>
          <w:b/>
          <w:highlight w:val="yellow"/>
        </w:rPr>
        <w:t>1</w:t>
      </w:r>
      <w:r w:rsidR="001D05D6" w:rsidRPr="008C1B6B">
        <w:rPr>
          <w:rFonts w:ascii="Courier New" w:hAnsi="Courier New" w:cs="Courier New"/>
          <w:b/>
          <w:highlight w:val="yellow"/>
        </w:rPr>
        <w:t>_</w:t>
      </w:r>
      <w:proofErr w:type="gramStart"/>
      <w:r w:rsidR="001D05D6" w:rsidRPr="008C1B6B">
        <w:rPr>
          <w:rFonts w:ascii="Courier New" w:hAnsi="Courier New" w:cs="Courier New"/>
          <w:b/>
          <w:highlight w:val="yellow"/>
        </w:rPr>
        <w:t>a.s</w:t>
      </w:r>
      <w:proofErr w:type="gramEnd"/>
      <w:r>
        <w:t xml:space="preserve">, enable the </w:t>
      </w:r>
      <w:r w:rsidRPr="004B6595">
        <w:rPr>
          <w:i/>
        </w:rPr>
        <w:t>branch delay slot</w:t>
      </w:r>
      <w:r>
        <w:t xml:space="preserve"> and re-schedule some instructions in order to improve the previous program execution time. Compute manually the number of clock cycles the new program (</w:t>
      </w:r>
      <w:r w:rsidRPr="00721DC2">
        <w:rPr>
          <w:rFonts w:ascii="Courier New" w:hAnsi="Courier New" w:cs="Courier New"/>
          <w:b/>
          <w:highlight w:val="yellow"/>
        </w:rPr>
        <w:t>program_</w:t>
      </w:r>
      <w:r w:rsidR="00077256">
        <w:rPr>
          <w:rFonts w:ascii="Courier New" w:hAnsi="Courier New" w:cs="Courier New"/>
          <w:b/>
          <w:highlight w:val="yellow"/>
        </w:rPr>
        <w:t>1</w:t>
      </w:r>
      <w:r w:rsidRPr="00721DC2">
        <w:rPr>
          <w:rFonts w:ascii="Courier New" w:hAnsi="Courier New" w:cs="Courier New"/>
          <w:b/>
          <w:highlight w:val="yellow"/>
        </w:rPr>
        <w:t>_</w:t>
      </w:r>
      <w:proofErr w:type="gramStart"/>
      <w:r w:rsidRPr="00721DC2">
        <w:rPr>
          <w:rFonts w:ascii="Courier New" w:hAnsi="Courier New" w:cs="Courier New"/>
          <w:b/>
          <w:highlight w:val="yellow"/>
        </w:rPr>
        <w:t>b.s</w:t>
      </w:r>
      <w:proofErr w:type="gramEnd"/>
      <w:r>
        <w:t>) requires to execute, and compare the obtained results with the ones obtained by the simulator.</w:t>
      </w:r>
    </w:p>
    <w:p w14:paraId="30DCFCA1" w14:textId="77777777" w:rsidR="004B6595" w:rsidRDefault="004B6595" w:rsidP="004B6595">
      <w:pPr>
        <w:ind w:left="1080"/>
        <w:jc w:val="both"/>
      </w:pPr>
    </w:p>
    <w:p w14:paraId="60FED699" w14:textId="19BC0183" w:rsidR="004B6595" w:rsidRDefault="004B6595" w:rsidP="004B6595">
      <w:pPr>
        <w:numPr>
          <w:ilvl w:val="2"/>
          <w:numId w:val="14"/>
        </w:numPr>
        <w:ind w:hanging="371"/>
        <w:jc w:val="both"/>
      </w:pPr>
      <w:r>
        <w:t xml:space="preserve">Unroll </w:t>
      </w:r>
      <w:r w:rsidR="00D900D9">
        <w:t>3</w:t>
      </w:r>
      <w:r>
        <w:t xml:space="preserve"> times the program (</w:t>
      </w:r>
      <w:r w:rsidRPr="008C1B6B">
        <w:rPr>
          <w:rFonts w:ascii="Courier New" w:hAnsi="Courier New" w:cs="Courier New"/>
          <w:b/>
          <w:highlight w:val="yellow"/>
        </w:rPr>
        <w:t>program_</w:t>
      </w:r>
      <w:r w:rsidR="00077256" w:rsidRPr="008C1B6B">
        <w:rPr>
          <w:rFonts w:ascii="Courier New" w:hAnsi="Courier New" w:cs="Courier New"/>
          <w:b/>
          <w:highlight w:val="yellow"/>
        </w:rPr>
        <w:t>1</w:t>
      </w:r>
      <w:r w:rsidRPr="008C1B6B">
        <w:rPr>
          <w:rFonts w:ascii="Courier New" w:hAnsi="Courier New" w:cs="Courier New"/>
          <w:b/>
          <w:highlight w:val="yellow"/>
        </w:rPr>
        <w:t>_</w:t>
      </w:r>
      <w:proofErr w:type="gramStart"/>
      <w:r w:rsidRPr="008C1B6B">
        <w:rPr>
          <w:rFonts w:ascii="Courier New" w:hAnsi="Courier New" w:cs="Courier New"/>
          <w:b/>
          <w:highlight w:val="yellow"/>
        </w:rPr>
        <w:t>b.s</w:t>
      </w:r>
      <w:proofErr w:type="gramEnd"/>
      <w:r>
        <w:t xml:space="preserve">), if necessary re-schedule some instructions and </w:t>
      </w:r>
      <w:r w:rsidR="003E08AD">
        <w:t xml:space="preserve">increase the </w:t>
      </w:r>
      <w:r w:rsidR="00F276FE">
        <w:t xml:space="preserve">number of </w:t>
      </w:r>
      <w:r w:rsidR="003E08AD">
        <w:t>used registers</w:t>
      </w:r>
      <w:r>
        <w:t xml:space="preserve">.  Compute </w:t>
      </w:r>
      <w:r>
        <w:lastRenderedPageBreak/>
        <w:t>manually the number of clock cycles the new program (</w:t>
      </w:r>
      <w:r w:rsidRPr="00721DC2">
        <w:rPr>
          <w:rFonts w:ascii="Courier New" w:hAnsi="Courier New" w:cs="Courier New"/>
          <w:b/>
          <w:highlight w:val="yellow"/>
        </w:rPr>
        <w:t>program_</w:t>
      </w:r>
      <w:r w:rsidR="00077256">
        <w:rPr>
          <w:rFonts w:ascii="Courier New" w:hAnsi="Courier New" w:cs="Courier New"/>
          <w:b/>
          <w:highlight w:val="yellow"/>
        </w:rPr>
        <w:t>1</w:t>
      </w:r>
      <w:r w:rsidRPr="00721DC2">
        <w:rPr>
          <w:rFonts w:ascii="Courier New" w:hAnsi="Courier New" w:cs="Courier New"/>
          <w:b/>
          <w:highlight w:val="yellow"/>
        </w:rPr>
        <w:t>_</w:t>
      </w:r>
      <w:proofErr w:type="gramStart"/>
      <w:r w:rsidRPr="00721DC2">
        <w:rPr>
          <w:rFonts w:ascii="Courier New" w:hAnsi="Courier New" w:cs="Courier New"/>
          <w:b/>
          <w:highlight w:val="yellow"/>
        </w:rPr>
        <w:t>c.s</w:t>
      </w:r>
      <w:proofErr w:type="gramEnd"/>
      <w:r>
        <w:t>) requires to execute, and compare the obtained results with the ones obtained by the simulator.</w:t>
      </w:r>
    </w:p>
    <w:p w14:paraId="04C7A288" w14:textId="77777777" w:rsidR="004B6595" w:rsidRDefault="004B6595" w:rsidP="004B6595">
      <w:pPr>
        <w:pStyle w:val="Paragrafoelenco"/>
      </w:pPr>
    </w:p>
    <w:p w14:paraId="4D7AB78D" w14:textId="170A653F" w:rsidR="004B6595" w:rsidRDefault="004B6595" w:rsidP="004B6595">
      <w:pPr>
        <w:pStyle w:val="Paragrafoelenco"/>
      </w:pPr>
      <w:r w:rsidRPr="00721DC2">
        <w:rPr>
          <w:highlight w:val="yellow"/>
        </w:rPr>
        <w:t>Complete the following table with the obtained results</w:t>
      </w:r>
      <w:r>
        <w:t>:</w:t>
      </w:r>
    </w:p>
    <w:p w14:paraId="682B058E" w14:textId="77777777" w:rsidR="004B6595" w:rsidRDefault="004B6595" w:rsidP="004B6595">
      <w:pPr>
        <w:pStyle w:val="Paragrafoelenco"/>
      </w:pPr>
    </w:p>
    <w:tbl>
      <w:tblPr>
        <w:tblStyle w:val="Grigliatabella"/>
        <w:tblW w:w="9214" w:type="dxa"/>
        <w:tblInd w:w="-147" w:type="dxa"/>
        <w:tblLayout w:type="fixed"/>
        <w:tblLook w:val="04A0" w:firstRow="1" w:lastRow="0" w:firstColumn="1" w:lastColumn="0" w:noHBand="0" w:noVBand="1"/>
      </w:tblPr>
      <w:tblGrid>
        <w:gridCol w:w="1985"/>
        <w:gridCol w:w="1701"/>
        <w:gridCol w:w="1843"/>
        <w:gridCol w:w="1843"/>
        <w:gridCol w:w="1842"/>
      </w:tblGrid>
      <w:tr w:rsidR="004B6595" w:rsidRPr="006331BB" w14:paraId="47ACA36A" w14:textId="77777777" w:rsidTr="004B6595">
        <w:tc>
          <w:tcPr>
            <w:tcW w:w="1985" w:type="dxa"/>
            <w:tcBorders>
              <w:tl2br w:val="single" w:sz="4" w:space="0" w:color="auto"/>
            </w:tcBorders>
          </w:tcPr>
          <w:p w14:paraId="53A1F6FB" w14:textId="06D163EC" w:rsidR="004B6595" w:rsidRPr="006331BB" w:rsidRDefault="004B6595" w:rsidP="00A36ADE">
            <w:pPr>
              <w:pStyle w:val="Paragrafoelenco"/>
              <w:ind w:left="0"/>
              <w:jc w:val="right"/>
              <w:rPr>
                <w:b/>
                <w:sz w:val="20"/>
                <w:szCs w:val="20"/>
              </w:rPr>
            </w:pPr>
            <w:r>
              <w:rPr>
                <w:b/>
                <w:sz w:val="20"/>
                <w:szCs w:val="20"/>
              </w:rPr>
              <w:t>Program</w:t>
            </w:r>
          </w:p>
          <w:p w14:paraId="673C6416" w14:textId="77777777" w:rsidR="004B6595" w:rsidRDefault="004B6595" w:rsidP="00A36ADE">
            <w:pPr>
              <w:pStyle w:val="Paragrafoelenco"/>
              <w:ind w:left="0"/>
              <w:jc w:val="right"/>
              <w:rPr>
                <w:b/>
                <w:sz w:val="20"/>
                <w:szCs w:val="20"/>
              </w:rPr>
            </w:pPr>
          </w:p>
          <w:p w14:paraId="078CE2AA" w14:textId="77777777" w:rsidR="004B6595" w:rsidRPr="006331BB" w:rsidRDefault="004B6595" w:rsidP="00A36ADE">
            <w:pPr>
              <w:pStyle w:val="Paragrafoelenco"/>
              <w:ind w:left="0"/>
              <w:jc w:val="right"/>
              <w:rPr>
                <w:b/>
                <w:sz w:val="20"/>
                <w:szCs w:val="20"/>
              </w:rPr>
            </w:pPr>
            <w:r w:rsidRPr="006331BB">
              <w:rPr>
                <w:b/>
                <w:sz w:val="20"/>
                <w:szCs w:val="20"/>
              </w:rPr>
              <w:t xml:space="preserve"> </w:t>
            </w:r>
          </w:p>
          <w:p w14:paraId="42E04150" w14:textId="3601C4EA" w:rsidR="004B6595" w:rsidRPr="006331BB" w:rsidRDefault="00721DC2" w:rsidP="00721DC2">
            <w:pPr>
              <w:pStyle w:val="Paragrafoelenco"/>
              <w:ind w:left="0"/>
              <w:rPr>
                <w:sz w:val="20"/>
                <w:szCs w:val="20"/>
                <w:u w:val="single"/>
              </w:rPr>
            </w:pPr>
            <w:r>
              <w:rPr>
                <w:b/>
                <w:sz w:val="20"/>
                <w:szCs w:val="20"/>
              </w:rPr>
              <w:t xml:space="preserve">Clock </w:t>
            </w:r>
            <w:r w:rsidR="004B6595">
              <w:rPr>
                <w:b/>
                <w:sz w:val="20"/>
                <w:szCs w:val="20"/>
              </w:rPr>
              <w:t>c</w:t>
            </w:r>
            <w:r>
              <w:rPr>
                <w:b/>
                <w:sz w:val="20"/>
                <w:szCs w:val="20"/>
              </w:rPr>
              <w:t>ycle</w:t>
            </w:r>
            <w:r w:rsidR="004B6595">
              <w:rPr>
                <w:b/>
                <w:sz w:val="20"/>
                <w:szCs w:val="20"/>
              </w:rPr>
              <w:t xml:space="preserve"> computation</w:t>
            </w:r>
          </w:p>
        </w:tc>
        <w:tc>
          <w:tcPr>
            <w:tcW w:w="1701" w:type="dxa"/>
          </w:tcPr>
          <w:p w14:paraId="368D199F" w14:textId="4B5C3674" w:rsidR="004B6595" w:rsidRPr="004B6595" w:rsidRDefault="004B6595" w:rsidP="004B6595">
            <w:pPr>
              <w:pStyle w:val="Paragrafoelenco"/>
              <w:ind w:left="0"/>
              <w:jc w:val="both"/>
              <w:rPr>
                <w:sz w:val="20"/>
                <w:szCs w:val="20"/>
              </w:rPr>
            </w:pPr>
            <w:r w:rsidRPr="004B6595">
              <w:rPr>
                <w:rFonts w:ascii="Courier New" w:hAnsi="Courier New" w:cs="Courier New"/>
                <w:b/>
                <w:sz w:val="20"/>
              </w:rPr>
              <w:t>program_</w:t>
            </w:r>
            <w:proofErr w:type="gramStart"/>
            <w:r w:rsidR="00077256">
              <w:rPr>
                <w:rFonts w:ascii="Courier New" w:hAnsi="Courier New" w:cs="Courier New"/>
                <w:b/>
                <w:sz w:val="20"/>
              </w:rPr>
              <w:t>1</w:t>
            </w:r>
            <w:r w:rsidRPr="004B6595">
              <w:rPr>
                <w:rFonts w:ascii="Courier New" w:hAnsi="Courier New" w:cs="Courier New"/>
                <w:b/>
                <w:sz w:val="20"/>
              </w:rPr>
              <w:t>.s</w:t>
            </w:r>
            <w:proofErr w:type="gramEnd"/>
          </w:p>
        </w:tc>
        <w:tc>
          <w:tcPr>
            <w:tcW w:w="1843" w:type="dxa"/>
          </w:tcPr>
          <w:p w14:paraId="0FF52489" w14:textId="7A906B39" w:rsidR="004B6595" w:rsidRPr="004B6595" w:rsidRDefault="004B6595" w:rsidP="004B6595">
            <w:pPr>
              <w:pStyle w:val="Paragrafoelenco"/>
              <w:ind w:left="0"/>
              <w:jc w:val="both"/>
              <w:rPr>
                <w:sz w:val="20"/>
                <w:szCs w:val="20"/>
              </w:rPr>
            </w:pPr>
            <w:r w:rsidRPr="004B6595">
              <w:rPr>
                <w:rFonts w:ascii="Courier New" w:hAnsi="Courier New" w:cs="Courier New"/>
                <w:b/>
                <w:sz w:val="20"/>
              </w:rPr>
              <w:t>program_</w:t>
            </w:r>
            <w:r w:rsidR="00077256">
              <w:rPr>
                <w:rFonts w:ascii="Courier New" w:hAnsi="Courier New" w:cs="Courier New"/>
                <w:b/>
                <w:sz w:val="20"/>
              </w:rPr>
              <w:t>1</w:t>
            </w:r>
            <w:r w:rsidRPr="004B6595">
              <w:rPr>
                <w:rFonts w:ascii="Courier New" w:hAnsi="Courier New" w:cs="Courier New"/>
                <w:b/>
                <w:sz w:val="20"/>
              </w:rPr>
              <w:t>_</w:t>
            </w:r>
            <w:proofErr w:type="gramStart"/>
            <w:r>
              <w:rPr>
                <w:rFonts w:ascii="Courier New" w:hAnsi="Courier New" w:cs="Courier New"/>
                <w:b/>
                <w:sz w:val="20"/>
              </w:rPr>
              <w:t>a</w:t>
            </w:r>
            <w:r w:rsidRPr="004B6595">
              <w:rPr>
                <w:rFonts w:ascii="Courier New" w:hAnsi="Courier New" w:cs="Courier New"/>
                <w:b/>
                <w:sz w:val="20"/>
              </w:rPr>
              <w:t>.s</w:t>
            </w:r>
            <w:proofErr w:type="gramEnd"/>
            <w:r w:rsidRPr="004B6595">
              <w:rPr>
                <w:sz w:val="20"/>
                <w:szCs w:val="20"/>
              </w:rPr>
              <w:t xml:space="preserve"> </w:t>
            </w:r>
          </w:p>
        </w:tc>
        <w:tc>
          <w:tcPr>
            <w:tcW w:w="1843" w:type="dxa"/>
          </w:tcPr>
          <w:p w14:paraId="445F70E7" w14:textId="5485B9F2" w:rsidR="004B6595" w:rsidRPr="004B6595" w:rsidRDefault="004B6595" w:rsidP="00A36ADE">
            <w:pPr>
              <w:pStyle w:val="Paragrafoelenco"/>
              <w:ind w:left="0"/>
              <w:jc w:val="both"/>
              <w:rPr>
                <w:sz w:val="20"/>
                <w:szCs w:val="20"/>
                <w:u w:val="single"/>
              </w:rPr>
            </w:pPr>
            <w:r w:rsidRPr="004B6595">
              <w:rPr>
                <w:rFonts w:ascii="Courier New" w:hAnsi="Courier New" w:cs="Courier New"/>
                <w:b/>
                <w:sz w:val="20"/>
              </w:rPr>
              <w:t>program_</w:t>
            </w:r>
            <w:r w:rsidR="00077256">
              <w:rPr>
                <w:rFonts w:ascii="Courier New" w:hAnsi="Courier New" w:cs="Courier New"/>
                <w:b/>
                <w:sz w:val="20"/>
              </w:rPr>
              <w:t>1</w:t>
            </w:r>
            <w:r w:rsidRPr="004B6595">
              <w:rPr>
                <w:rFonts w:ascii="Courier New" w:hAnsi="Courier New" w:cs="Courier New"/>
                <w:b/>
                <w:sz w:val="20"/>
              </w:rPr>
              <w:t>_</w:t>
            </w:r>
            <w:proofErr w:type="gramStart"/>
            <w:r w:rsidRPr="004B6595">
              <w:rPr>
                <w:rFonts w:ascii="Courier New" w:hAnsi="Courier New" w:cs="Courier New"/>
                <w:b/>
                <w:sz w:val="20"/>
              </w:rPr>
              <w:t>b.s</w:t>
            </w:r>
            <w:proofErr w:type="gramEnd"/>
            <w:r w:rsidRPr="004B6595">
              <w:rPr>
                <w:sz w:val="20"/>
                <w:szCs w:val="20"/>
                <w:u w:val="single"/>
              </w:rPr>
              <w:t xml:space="preserve"> </w:t>
            </w:r>
          </w:p>
        </w:tc>
        <w:tc>
          <w:tcPr>
            <w:tcW w:w="1842" w:type="dxa"/>
          </w:tcPr>
          <w:p w14:paraId="3C634721" w14:textId="631C30B5" w:rsidR="004B6595" w:rsidRPr="004B6595" w:rsidRDefault="004B6595" w:rsidP="004B6595">
            <w:pPr>
              <w:pStyle w:val="Paragrafoelenco"/>
              <w:ind w:left="0"/>
              <w:jc w:val="both"/>
              <w:rPr>
                <w:sz w:val="20"/>
                <w:szCs w:val="20"/>
                <w:u w:val="single"/>
              </w:rPr>
            </w:pPr>
            <w:r w:rsidRPr="004B6595">
              <w:rPr>
                <w:rFonts w:ascii="Courier New" w:hAnsi="Courier New" w:cs="Courier New"/>
                <w:b/>
                <w:sz w:val="20"/>
              </w:rPr>
              <w:t>program_</w:t>
            </w:r>
            <w:r w:rsidR="00077256">
              <w:rPr>
                <w:rFonts w:ascii="Courier New" w:hAnsi="Courier New" w:cs="Courier New"/>
                <w:b/>
                <w:sz w:val="20"/>
              </w:rPr>
              <w:t>1</w:t>
            </w:r>
            <w:r w:rsidRPr="004B6595">
              <w:rPr>
                <w:rFonts w:ascii="Courier New" w:hAnsi="Courier New" w:cs="Courier New"/>
                <w:b/>
                <w:sz w:val="20"/>
              </w:rPr>
              <w:t>_</w:t>
            </w:r>
            <w:proofErr w:type="gramStart"/>
            <w:r>
              <w:rPr>
                <w:rFonts w:ascii="Courier New" w:hAnsi="Courier New" w:cs="Courier New"/>
                <w:b/>
                <w:sz w:val="20"/>
              </w:rPr>
              <w:t>c</w:t>
            </w:r>
            <w:r w:rsidRPr="004B6595">
              <w:rPr>
                <w:rFonts w:ascii="Courier New" w:hAnsi="Courier New" w:cs="Courier New"/>
                <w:b/>
                <w:sz w:val="20"/>
              </w:rPr>
              <w:t>.s</w:t>
            </w:r>
            <w:proofErr w:type="gramEnd"/>
            <w:r w:rsidRPr="004B6595">
              <w:rPr>
                <w:sz w:val="20"/>
                <w:szCs w:val="20"/>
                <w:u w:val="single"/>
              </w:rPr>
              <w:t xml:space="preserve"> </w:t>
            </w:r>
          </w:p>
        </w:tc>
      </w:tr>
      <w:tr w:rsidR="004B6595" w:rsidRPr="006331BB" w14:paraId="77FEFCC4" w14:textId="77777777" w:rsidTr="004B6595">
        <w:tc>
          <w:tcPr>
            <w:tcW w:w="1985" w:type="dxa"/>
          </w:tcPr>
          <w:p w14:paraId="4505FEF6" w14:textId="77777777" w:rsidR="004B6595" w:rsidRPr="006331BB" w:rsidRDefault="004B6595" w:rsidP="00A36ADE">
            <w:pPr>
              <w:pStyle w:val="Paragrafoelenco"/>
              <w:ind w:left="0"/>
              <w:jc w:val="both"/>
              <w:rPr>
                <w:sz w:val="20"/>
                <w:szCs w:val="20"/>
                <w:u w:val="single"/>
              </w:rPr>
            </w:pPr>
            <w:r w:rsidRPr="006331BB">
              <w:rPr>
                <w:rFonts w:ascii="Courier New" w:hAnsi="Courier New" w:cs="Courier New"/>
                <w:b/>
                <w:sz w:val="20"/>
                <w:szCs w:val="20"/>
              </w:rPr>
              <w:t>By hand</w:t>
            </w:r>
          </w:p>
        </w:tc>
        <w:tc>
          <w:tcPr>
            <w:tcW w:w="1701" w:type="dxa"/>
          </w:tcPr>
          <w:p w14:paraId="1212FAF6" w14:textId="1A885E0F" w:rsidR="004B6595" w:rsidRPr="005326E8" w:rsidRDefault="00B11FBE" w:rsidP="00A36ADE">
            <w:pPr>
              <w:pStyle w:val="Paragrafoelenco"/>
              <w:ind w:left="0"/>
              <w:jc w:val="both"/>
              <w:rPr>
                <w:rFonts w:ascii="Courier New" w:hAnsi="Courier New" w:cs="Courier New"/>
                <w:sz w:val="20"/>
                <w:szCs w:val="20"/>
              </w:rPr>
            </w:pPr>
            <w:ins w:id="0" w:author="Elio Magliari" w:date="2022-10-31T08:53:00Z">
              <w:r w:rsidRPr="005326E8">
                <w:rPr>
                  <w:rFonts w:ascii="Courier New" w:hAnsi="Courier New" w:cs="Courier New"/>
                  <w:sz w:val="20"/>
                  <w:szCs w:val="20"/>
                </w:rPr>
                <w:t>2832</w:t>
              </w:r>
            </w:ins>
          </w:p>
        </w:tc>
        <w:tc>
          <w:tcPr>
            <w:tcW w:w="1843" w:type="dxa"/>
          </w:tcPr>
          <w:p w14:paraId="7D326FCD" w14:textId="369D0B74" w:rsidR="004B6595" w:rsidRPr="005326E8" w:rsidRDefault="00A44EEC" w:rsidP="00A36ADE">
            <w:pPr>
              <w:pStyle w:val="Paragrafoelenco"/>
              <w:ind w:left="0"/>
              <w:jc w:val="both"/>
              <w:rPr>
                <w:rFonts w:ascii="Courier New" w:hAnsi="Courier New" w:cs="Courier New"/>
                <w:sz w:val="20"/>
                <w:szCs w:val="20"/>
              </w:rPr>
            </w:pPr>
            <w:ins w:id="1" w:author="Elio Magliari" w:date="2022-10-31T09:05:00Z">
              <w:r w:rsidRPr="005326E8">
                <w:rPr>
                  <w:rFonts w:ascii="Courier New" w:hAnsi="Courier New" w:cs="Courier New"/>
                  <w:sz w:val="20"/>
                  <w:szCs w:val="20"/>
                </w:rPr>
                <w:t>2681</w:t>
              </w:r>
            </w:ins>
          </w:p>
        </w:tc>
        <w:tc>
          <w:tcPr>
            <w:tcW w:w="1843" w:type="dxa"/>
          </w:tcPr>
          <w:p w14:paraId="12F813C5" w14:textId="685F3836" w:rsidR="004B6595" w:rsidRPr="005326E8" w:rsidRDefault="00F27546" w:rsidP="00A36ADE">
            <w:pPr>
              <w:pStyle w:val="Paragrafoelenco"/>
              <w:ind w:left="0"/>
              <w:jc w:val="both"/>
              <w:rPr>
                <w:rFonts w:ascii="Courier New" w:hAnsi="Courier New" w:cs="Courier New"/>
                <w:sz w:val="20"/>
                <w:szCs w:val="20"/>
              </w:rPr>
            </w:pPr>
            <w:ins w:id="2" w:author="Elio Magliari" w:date="2022-10-31T09:21:00Z">
              <w:r w:rsidRPr="005326E8">
                <w:rPr>
                  <w:rFonts w:ascii="Courier New" w:hAnsi="Courier New" w:cs="Courier New"/>
                  <w:sz w:val="20"/>
                  <w:szCs w:val="20"/>
                </w:rPr>
                <w:t>2652</w:t>
              </w:r>
            </w:ins>
          </w:p>
        </w:tc>
        <w:tc>
          <w:tcPr>
            <w:tcW w:w="1842" w:type="dxa"/>
          </w:tcPr>
          <w:p w14:paraId="521B2FA0" w14:textId="493E3B9E" w:rsidR="004B6595" w:rsidRPr="005326E8" w:rsidRDefault="00B11FBE" w:rsidP="00A36ADE">
            <w:pPr>
              <w:pStyle w:val="Paragrafoelenco"/>
              <w:ind w:left="0"/>
              <w:jc w:val="both"/>
              <w:rPr>
                <w:rFonts w:ascii="Courier New" w:hAnsi="Courier New" w:cs="Courier New"/>
                <w:sz w:val="20"/>
                <w:szCs w:val="20"/>
              </w:rPr>
            </w:pPr>
            <w:ins w:id="3" w:author="Elio Magliari" w:date="2022-10-31T08:53:00Z">
              <w:r w:rsidRPr="005326E8">
                <w:rPr>
                  <w:rFonts w:ascii="Courier New" w:hAnsi="Courier New" w:cs="Courier New"/>
                  <w:sz w:val="20"/>
                  <w:szCs w:val="20"/>
                </w:rPr>
                <w:t>115</w:t>
              </w:r>
            </w:ins>
            <w:ins w:id="4" w:author="Elio Magliari" w:date="2022-10-31T09:27:00Z">
              <w:r w:rsidR="006D1002" w:rsidRPr="005326E8">
                <w:rPr>
                  <w:rFonts w:ascii="Courier New" w:hAnsi="Courier New" w:cs="Courier New"/>
                  <w:sz w:val="20"/>
                  <w:szCs w:val="20"/>
                </w:rPr>
                <w:t>0</w:t>
              </w:r>
            </w:ins>
          </w:p>
        </w:tc>
      </w:tr>
      <w:tr w:rsidR="004B6595" w:rsidRPr="006331BB" w14:paraId="40EA8AAF" w14:textId="77777777" w:rsidTr="004B6595">
        <w:tc>
          <w:tcPr>
            <w:tcW w:w="1985" w:type="dxa"/>
          </w:tcPr>
          <w:p w14:paraId="0C33DDC6" w14:textId="77777777" w:rsidR="004B6595" w:rsidRPr="006331BB" w:rsidRDefault="004B6595" w:rsidP="00A36ADE">
            <w:pPr>
              <w:pStyle w:val="Paragrafoelenco"/>
              <w:ind w:left="0"/>
              <w:jc w:val="both"/>
              <w:rPr>
                <w:rFonts w:ascii="Courier New" w:hAnsi="Courier New" w:cs="Courier New"/>
                <w:b/>
                <w:sz w:val="20"/>
                <w:szCs w:val="20"/>
              </w:rPr>
            </w:pPr>
            <w:r w:rsidRPr="006331BB">
              <w:rPr>
                <w:rFonts w:ascii="Courier New" w:hAnsi="Courier New" w:cs="Courier New"/>
                <w:b/>
                <w:sz w:val="20"/>
                <w:szCs w:val="20"/>
              </w:rPr>
              <w:t>By simulation</w:t>
            </w:r>
          </w:p>
        </w:tc>
        <w:tc>
          <w:tcPr>
            <w:tcW w:w="1701" w:type="dxa"/>
          </w:tcPr>
          <w:p w14:paraId="3CCF9E11" w14:textId="610209C6" w:rsidR="004B6595" w:rsidRPr="005326E8" w:rsidRDefault="00E55E3A" w:rsidP="00A36ADE">
            <w:pPr>
              <w:pStyle w:val="Paragrafoelenco"/>
              <w:ind w:left="0"/>
              <w:jc w:val="both"/>
              <w:rPr>
                <w:rFonts w:ascii="Courier New" w:hAnsi="Courier New" w:cs="Courier New"/>
                <w:sz w:val="20"/>
                <w:szCs w:val="20"/>
              </w:rPr>
            </w:pPr>
            <w:ins w:id="5" w:author="Elio Magliari" w:date="2022-10-23T22:11:00Z">
              <w:r w:rsidRPr="005326E8">
                <w:rPr>
                  <w:rFonts w:ascii="Courier New" w:hAnsi="Courier New" w:cs="Courier New"/>
                  <w:sz w:val="20"/>
                  <w:szCs w:val="20"/>
                </w:rPr>
                <w:t>2832</w:t>
              </w:r>
            </w:ins>
          </w:p>
        </w:tc>
        <w:tc>
          <w:tcPr>
            <w:tcW w:w="1843" w:type="dxa"/>
          </w:tcPr>
          <w:p w14:paraId="03EFC14E" w14:textId="779E57A6" w:rsidR="004B6595" w:rsidRPr="005326E8" w:rsidRDefault="00A44EEC" w:rsidP="00A36ADE">
            <w:pPr>
              <w:pStyle w:val="Paragrafoelenco"/>
              <w:ind w:left="0"/>
              <w:jc w:val="both"/>
              <w:rPr>
                <w:rFonts w:ascii="Courier New" w:hAnsi="Courier New" w:cs="Courier New"/>
                <w:sz w:val="20"/>
                <w:szCs w:val="20"/>
              </w:rPr>
            </w:pPr>
            <w:ins w:id="6" w:author="Elio Magliari" w:date="2022-10-31T09:05:00Z">
              <w:r w:rsidRPr="005326E8">
                <w:rPr>
                  <w:rFonts w:ascii="Courier New" w:hAnsi="Courier New" w:cs="Courier New"/>
                  <w:sz w:val="20"/>
                  <w:szCs w:val="20"/>
                </w:rPr>
                <w:t>2681</w:t>
              </w:r>
            </w:ins>
          </w:p>
        </w:tc>
        <w:tc>
          <w:tcPr>
            <w:tcW w:w="1843" w:type="dxa"/>
          </w:tcPr>
          <w:p w14:paraId="1FD7799F" w14:textId="237DE76A" w:rsidR="004B6595" w:rsidRPr="005326E8" w:rsidRDefault="00F27546" w:rsidP="00A36ADE">
            <w:pPr>
              <w:pStyle w:val="Paragrafoelenco"/>
              <w:ind w:left="0"/>
              <w:jc w:val="both"/>
              <w:rPr>
                <w:rFonts w:ascii="Courier New" w:hAnsi="Courier New" w:cs="Courier New"/>
                <w:sz w:val="20"/>
                <w:szCs w:val="20"/>
              </w:rPr>
            </w:pPr>
            <w:ins w:id="7" w:author="Elio Magliari" w:date="2022-10-31T09:21:00Z">
              <w:r w:rsidRPr="005326E8">
                <w:rPr>
                  <w:rFonts w:ascii="Courier New" w:hAnsi="Courier New" w:cs="Courier New"/>
                  <w:sz w:val="20"/>
                  <w:szCs w:val="20"/>
                </w:rPr>
                <w:t>2652</w:t>
              </w:r>
            </w:ins>
          </w:p>
        </w:tc>
        <w:tc>
          <w:tcPr>
            <w:tcW w:w="1842" w:type="dxa"/>
          </w:tcPr>
          <w:p w14:paraId="286189A7" w14:textId="544F1EAF" w:rsidR="004B6595" w:rsidRPr="005326E8" w:rsidRDefault="00112AA0" w:rsidP="00A36ADE">
            <w:pPr>
              <w:pStyle w:val="Paragrafoelenco"/>
              <w:ind w:left="0"/>
              <w:jc w:val="both"/>
              <w:rPr>
                <w:rFonts w:ascii="Courier New" w:hAnsi="Courier New" w:cs="Courier New"/>
                <w:sz w:val="20"/>
                <w:szCs w:val="20"/>
              </w:rPr>
            </w:pPr>
            <w:ins w:id="8" w:author="Elio Magliari" w:date="2022-10-28T10:23:00Z">
              <w:r w:rsidRPr="005326E8">
                <w:rPr>
                  <w:rFonts w:ascii="Courier New" w:hAnsi="Courier New" w:cs="Courier New"/>
                  <w:sz w:val="20"/>
                  <w:szCs w:val="20"/>
                </w:rPr>
                <w:t>115</w:t>
              </w:r>
            </w:ins>
            <w:ins w:id="9" w:author="Elio Magliari" w:date="2022-10-31T09:27:00Z">
              <w:r w:rsidR="006D1002" w:rsidRPr="005326E8">
                <w:rPr>
                  <w:rFonts w:ascii="Courier New" w:hAnsi="Courier New" w:cs="Courier New"/>
                  <w:sz w:val="20"/>
                  <w:szCs w:val="20"/>
                </w:rPr>
                <w:t>0</w:t>
              </w:r>
            </w:ins>
          </w:p>
        </w:tc>
      </w:tr>
    </w:tbl>
    <w:p w14:paraId="474DE30D" w14:textId="04DAD72A" w:rsidR="00FF2629" w:rsidRDefault="00FF2629" w:rsidP="004B6595">
      <w:pPr>
        <w:jc w:val="both"/>
      </w:pPr>
    </w:p>
    <w:p w14:paraId="7A6DC04F" w14:textId="5C92CED6" w:rsidR="00B15DAF" w:rsidRDefault="00B15DAF" w:rsidP="00CF0BF2">
      <w:pPr>
        <w:ind w:left="360"/>
        <w:jc w:val="both"/>
      </w:pPr>
      <w:r w:rsidRPr="00721DC2">
        <w:rPr>
          <w:highlight w:val="yellow"/>
        </w:rPr>
        <w:t>Compare the results obtained in point</w:t>
      </w:r>
      <w:r w:rsidR="004B6595" w:rsidRPr="00721DC2">
        <w:rPr>
          <w:highlight w:val="yellow"/>
        </w:rPr>
        <w:t xml:space="preserve"> </w:t>
      </w:r>
      <w:proofErr w:type="gramStart"/>
      <w:r w:rsidR="004B6595" w:rsidRPr="00721DC2">
        <w:rPr>
          <w:highlight w:val="yellow"/>
        </w:rPr>
        <w:t>1,</w:t>
      </w:r>
      <w:r w:rsidRPr="00721DC2">
        <w:rPr>
          <w:highlight w:val="yellow"/>
        </w:rPr>
        <w:t xml:space="preserve"> and</w:t>
      </w:r>
      <w:proofErr w:type="gramEnd"/>
      <w:r w:rsidRPr="00721DC2">
        <w:rPr>
          <w:highlight w:val="yellow"/>
        </w:rPr>
        <w:t xml:space="preserve"> provide some explanation</w:t>
      </w:r>
      <w:r w:rsidR="00E5039B" w:rsidRPr="00721DC2">
        <w:rPr>
          <w:highlight w:val="yellow"/>
        </w:rPr>
        <w:t xml:space="preserve"> in the case </w:t>
      </w:r>
      <w:r w:rsidRPr="00721DC2">
        <w:rPr>
          <w:highlight w:val="yellow"/>
        </w:rPr>
        <w:t>the results are different.</w:t>
      </w:r>
    </w:p>
    <w:p w14:paraId="02A5FE75" w14:textId="77777777" w:rsidR="00AB3DCC" w:rsidRPr="00AB3DCC" w:rsidRDefault="00AB3DCC" w:rsidP="00AB3DCC">
      <w:pPr>
        <w:pBdr>
          <w:top w:val="single" w:sz="4" w:space="1" w:color="auto"/>
          <w:left w:val="single" w:sz="4" w:space="4" w:color="auto"/>
          <w:bottom w:val="single" w:sz="4" w:space="1" w:color="auto"/>
          <w:right w:val="single" w:sz="4" w:space="4" w:color="auto"/>
        </w:pBdr>
        <w:jc w:val="both"/>
        <w:rPr>
          <w:u w:val="single"/>
        </w:rPr>
      </w:pPr>
      <w:r w:rsidRPr="00AB3DCC">
        <w:rPr>
          <w:u w:val="single"/>
        </w:rPr>
        <w:t>Eventual explanation:</w:t>
      </w:r>
    </w:p>
    <w:p w14:paraId="351F788A" w14:textId="77777777" w:rsidR="00AB3DCC" w:rsidRPr="00AB3DCC" w:rsidDel="006D1002" w:rsidRDefault="00AB3DCC" w:rsidP="00AB3DCC">
      <w:pPr>
        <w:pBdr>
          <w:top w:val="single" w:sz="4" w:space="1" w:color="auto"/>
          <w:left w:val="single" w:sz="4" w:space="4" w:color="auto"/>
          <w:bottom w:val="single" w:sz="4" w:space="1" w:color="auto"/>
          <w:right w:val="single" w:sz="4" w:space="4" w:color="auto"/>
        </w:pBdr>
        <w:jc w:val="both"/>
        <w:rPr>
          <w:del w:id="10" w:author="Elio Magliari" w:date="2022-10-31T09:31:00Z"/>
          <w:u w:val="single"/>
        </w:rPr>
      </w:pPr>
    </w:p>
    <w:p w14:paraId="13601C28" w14:textId="0B0F27CE" w:rsidR="00AB3DCC" w:rsidDel="006D1002" w:rsidRDefault="00AB3DCC" w:rsidP="00AB3DCC">
      <w:pPr>
        <w:pBdr>
          <w:top w:val="single" w:sz="4" w:space="1" w:color="auto"/>
          <w:left w:val="single" w:sz="4" w:space="4" w:color="auto"/>
          <w:bottom w:val="single" w:sz="4" w:space="1" w:color="auto"/>
          <w:right w:val="single" w:sz="4" w:space="4" w:color="auto"/>
        </w:pBdr>
        <w:jc w:val="both"/>
        <w:rPr>
          <w:del w:id="11" w:author="Elio Magliari" w:date="2022-10-31T09:29:00Z"/>
          <w:u w:val="single"/>
        </w:rPr>
      </w:pPr>
    </w:p>
    <w:p w14:paraId="01BA8719" w14:textId="5A0848EB" w:rsidR="006D1002" w:rsidRPr="00AB3DCC" w:rsidRDefault="006D1002" w:rsidP="00AB3DCC">
      <w:pPr>
        <w:pBdr>
          <w:top w:val="single" w:sz="4" w:space="1" w:color="auto"/>
          <w:left w:val="single" w:sz="4" w:space="4" w:color="auto"/>
          <w:bottom w:val="single" w:sz="4" w:space="1" w:color="auto"/>
          <w:right w:val="single" w:sz="4" w:space="4" w:color="auto"/>
        </w:pBdr>
        <w:jc w:val="both"/>
        <w:rPr>
          <w:ins w:id="12" w:author="Elio Magliari" w:date="2022-10-31T09:29:00Z"/>
          <w:u w:val="single"/>
        </w:rPr>
      </w:pPr>
    </w:p>
    <w:tbl>
      <w:tblPr>
        <w:tblStyle w:val="Grigliatabella"/>
        <w:tblW w:w="8931" w:type="dxa"/>
        <w:tblInd w:w="-147" w:type="dxa"/>
        <w:tblLook w:val="04A0" w:firstRow="1" w:lastRow="0" w:firstColumn="1" w:lastColumn="0" w:noHBand="0" w:noVBand="1"/>
      </w:tblPr>
      <w:tblGrid>
        <w:gridCol w:w="2074"/>
        <w:gridCol w:w="1612"/>
        <w:gridCol w:w="2410"/>
        <w:gridCol w:w="2835"/>
      </w:tblGrid>
      <w:tr w:rsidR="00B50AD9" w14:paraId="707B3B8A" w14:textId="77777777" w:rsidTr="005326E8">
        <w:trPr>
          <w:ins w:id="13" w:author="Elio Magliari" w:date="2022-10-31T09:30:00Z"/>
        </w:trPr>
        <w:tc>
          <w:tcPr>
            <w:tcW w:w="2074" w:type="dxa"/>
          </w:tcPr>
          <w:p w14:paraId="3CD15719" w14:textId="77777777" w:rsidR="00B50AD9" w:rsidRPr="005326E8" w:rsidRDefault="00B50AD9" w:rsidP="00B50AD9">
            <w:pPr>
              <w:jc w:val="both"/>
              <w:rPr>
                <w:ins w:id="14" w:author="Elio Magliari" w:date="2022-10-31T09:30:00Z"/>
                <w:rFonts w:ascii="Courier New" w:hAnsi="Courier New" w:cs="Courier New"/>
                <w:sz w:val="20"/>
                <w:szCs w:val="20"/>
              </w:rPr>
            </w:pPr>
          </w:p>
        </w:tc>
        <w:tc>
          <w:tcPr>
            <w:tcW w:w="1612" w:type="dxa"/>
          </w:tcPr>
          <w:p w14:paraId="68D0D472" w14:textId="21A20539" w:rsidR="00B50AD9" w:rsidRPr="005326E8" w:rsidRDefault="00B50AD9" w:rsidP="00B50AD9">
            <w:pPr>
              <w:jc w:val="both"/>
              <w:rPr>
                <w:ins w:id="15" w:author="Elio Magliari" w:date="2022-10-31T09:34:00Z"/>
                <w:rFonts w:ascii="Courier New" w:hAnsi="Courier New" w:cs="Courier New"/>
                <w:sz w:val="20"/>
                <w:szCs w:val="20"/>
              </w:rPr>
            </w:pPr>
            <w:ins w:id="16" w:author="Elio Magliari" w:date="2022-10-31T09:34:00Z">
              <w:r w:rsidRPr="005326E8">
                <w:rPr>
                  <w:rFonts w:ascii="Courier New" w:hAnsi="Courier New" w:cs="Courier New"/>
                  <w:sz w:val="20"/>
                  <w:szCs w:val="20"/>
                </w:rPr>
                <w:t>Data Hazard</w:t>
              </w:r>
            </w:ins>
          </w:p>
        </w:tc>
        <w:tc>
          <w:tcPr>
            <w:tcW w:w="2410" w:type="dxa"/>
          </w:tcPr>
          <w:p w14:paraId="46072CA7" w14:textId="5A229EDA" w:rsidR="00B50AD9" w:rsidRPr="005326E8" w:rsidRDefault="00B50AD9" w:rsidP="00B50AD9">
            <w:pPr>
              <w:jc w:val="both"/>
              <w:rPr>
                <w:ins w:id="17" w:author="Elio Magliari" w:date="2022-10-31T09:30:00Z"/>
                <w:rFonts w:ascii="Courier New" w:hAnsi="Courier New" w:cs="Courier New"/>
                <w:sz w:val="20"/>
                <w:szCs w:val="20"/>
              </w:rPr>
            </w:pPr>
            <w:ins w:id="18" w:author="Elio Magliari" w:date="2022-10-31T09:31:00Z">
              <w:r w:rsidRPr="005326E8">
                <w:rPr>
                  <w:rFonts w:ascii="Courier New" w:hAnsi="Courier New" w:cs="Courier New"/>
                  <w:sz w:val="20"/>
                  <w:szCs w:val="20"/>
                </w:rPr>
                <w:t>Structural Stalls</w:t>
              </w:r>
            </w:ins>
          </w:p>
        </w:tc>
        <w:tc>
          <w:tcPr>
            <w:tcW w:w="2835" w:type="dxa"/>
          </w:tcPr>
          <w:p w14:paraId="33376DC7" w14:textId="7AECAB17" w:rsidR="00B50AD9" w:rsidRPr="005326E8" w:rsidRDefault="00B50AD9" w:rsidP="00B50AD9">
            <w:pPr>
              <w:jc w:val="both"/>
              <w:rPr>
                <w:ins w:id="19" w:author="Elio Magliari" w:date="2022-10-31T09:30:00Z"/>
                <w:rFonts w:ascii="Courier New" w:hAnsi="Courier New" w:cs="Courier New"/>
                <w:sz w:val="20"/>
                <w:szCs w:val="20"/>
              </w:rPr>
            </w:pPr>
            <w:ins w:id="20" w:author="Elio Magliari" w:date="2022-10-31T09:31:00Z">
              <w:r w:rsidRPr="005326E8">
                <w:rPr>
                  <w:rFonts w:ascii="Courier New" w:hAnsi="Courier New" w:cs="Courier New"/>
                  <w:sz w:val="20"/>
                  <w:szCs w:val="20"/>
                </w:rPr>
                <w:t>Branch Taken Stalls</w:t>
              </w:r>
            </w:ins>
          </w:p>
        </w:tc>
      </w:tr>
      <w:tr w:rsidR="00B50AD9" w14:paraId="78D319DC" w14:textId="77777777" w:rsidTr="005326E8">
        <w:trPr>
          <w:ins w:id="21" w:author="Elio Magliari" w:date="2022-10-31T09:30:00Z"/>
        </w:trPr>
        <w:tc>
          <w:tcPr>
            <w:tcW w:w="2074" w:type="dxa"/>
          </w:tcPr>
          <w:p w14:paraId="42A80B94" w14:textId="0C8D7960" w:rsidR="00B50AD9" w:rsidRPr="005326E8" w:rsidRDefault="00B50AD9" w:rsidP="00B50AD9">
            <w:pPr>
              <w:jc w:val="both"/>
              <w:rPr>
                <w:ins w:id="22" w:author="Elio Magliari" w:date="2022-10-31T09:30:00Z"/>
                <w:rFonts w:ascii="Courier New" w:hAnsi="Courier New" w:cs="Courier New"/>
                <w:sz w:val="20"/>
                <w:szCs w:val="20"/>
              </w:rPr>
            </w:pPr>
            <w:ins w:id="23" w:author="Elio Magliari" w:date="2022-10-31T09:30:00Z">
              <w:r w:rsidRPr="005326E8">
                <w:rPr>
                  <w:rFonts w:ascii="Courier New" w:hAnsi="Courier New" w:cs="Courier New"/>
                  <w:sz w:val="20"/>
                  <w:szCs w:val="20"/>
                </w:rPr>
                <w:t>program_</w:t>
              </w:r>
              <w:proofErr w:type="gramStart"/>
              <w:r w:rsidRPr="005326E8">
                <w:rPr>
                  <w:rFonts w:ascii="Courier New" w:hAnsi="Courier New" w:cs="Courier New"/>
                  <w:sz w:val="20"/>
                  <w:szCs w:val="20"/>
                </w:rPr>
                <w:t>1</w:t>
              </w:r>
            </w:ins>
            <w:ins w:id="24" w:author="Elio Magliari" w:date="2022-10-31T09:35:00Z">
              <w:r w:rsidRPr="005326E8">
                <w:rPr>
                  <w:rFonts w:ascii="Courier New" w:hAnsi="Courier New" w:cs="Courier New"/>
                  <w:sz w:val="20"/>
                  <w:szCs w:val="20"/>
                </w:rPr>
                <w:t>.s</w:t>
              </w:r>
            </w:ins>
            <w:proofErr w:type="gramEnd"/>
          </w:p>
        </w:tc>
        <w:tc>
          <w:tcPr>
            <w:tcW w:w="1612" w:type="dxa"/>
          </w:tcPr>
          <w:p w14:paraId="0C9CE2C3" w14:textId="5FAF1759" w:rsidR="00B50AD9" w:rsidRPr="005326E8" w:rsidRDefault="00B50AD9" w:rsidP="00B50AD9">
            <w:pPr>
              <w:jc w:val="both"/>
              <w:rPr>
                <w:ins w:id="25" w:author="Elio Magliari" w:date="2022-10-31T09:34:00Z"/>
                <w:rFonts w:ascii="Courier New" w:hAnsi="Courier New" w:cs="Courier New"/>
                <w:sz w:val="20"/>
                <w:szCs w:val="20"/>
              </w:rPr>
            </w:pPr>
            <w:ins w:id="26" w:author="Elio Magliari" w:date="2022-10-31T09:34:00Z">
              <w:r w:rsidRPr="005326E8">
                <w:rPr>
                  <w:rFonts w:ascii="Courier New" w:hAnsi="Courier New" w:cs="Courier New"/>
                  <w:sz w:val="20"/>
                  <w:szCs w:val="20"/>
                </w:rPr>
                <w:t>2341</w:t>
              </w:r>
            </w:ins>
          </w:p>
        </w:tc>
        <w:tc>
          <w:tcPr>
            <w:tcW w:w="2410" w:type="dxa"/>
          </w:tcPr>
          <w:p w14:paraId="43D0FCB7" w14:textId="752067CC" w:rsidR="00B50AD9" w:rsidRPr="005326E8" w:rsidRDefault="00B50AD9" w:rsidP="00B50AD9">
            <w:pPr>
              <w:jc w:val="both"/>
              <w:rPr>
                <w:ins w:id="27" w:author="Elio Magliari" w:date="2022-10-31T09:30:00Z"/>
                <w:rFonts w:ascii="Courier New" w:hAnsi="Courier New" w:cs="Courier New"/>
                <w:sz w:val="20"/>
                <w:szCs w:val="20"/>
              </w:rPr>
            </w:pPr>
            <w:ins w:id="28" w:author="Elio Magliari" w:date="2022-10-31T09:32:00Z">
              <w:r w:rsidRPr="005326E8">
                <w:rPr>
                  <w:rFonts w:ascii="Courier New" w:hAnsi="Courier New" w:cs="Courier New"/>
                  <w:sz w:val="20"/>
                  <w:szCs w:val="20"/>
                </w:rPr>
                <w:t>240</w:t>
              </w:r>
            </w:ins>
          </w:p>
        </w:tc>
        <w:tc>
          <w:tcPr>
            <w:tcW w:w="2835" w:type="dxa"/>
          </w:tcPr>
          <w:p w14:paraId="7F299201" w14:textId="2653848C" w:rsidR="00B50AD9" w:rsidRPr="005326E8" w:rsidRDefault="00B50AD9" w:rsidP="00B50AD9">
            <w:pPr>
              <w:jc w:val="both"/>
              <w:rPr>
                <w:ins w:id="29" w:author="Elio Magliari" w:date="2022-10-31T09:30:00Z"/>
                <w:rFonts w:ascii="Courier New" w:hAnsi="Courier New" w:cs="Courier New"/>
                <w:sz w:val="20"/>
                <w:szCs w:val="20"/>
              </w:rPr>
            </w:pPr>
            <w:ins w:id="30" w:author="Elio Magliari" w:date="2022-10-31T09:33:00Z">
              <w:r w:rsidRPr="005326E8">
                <w:rPr>
                  <w:rFonts w:ascii="Courier New" w:hAnsi="Courier New" w:cs="Courier New"/>
                  <w:sz w:val="20"/>
                  <w:szCs w:val="20"/>
                </w:rPr>
                <w:t>31</w:t>
              </w:r>
            </w:ins>
          </w:p>
        </w:tc>
      </w:tr>
      <w:tr w:rsidR="00B50AD9" w14:paraId="765B86CB" w14:textId="77777777" w:rsidTr="005326E8">
        <w:trPr>
          <w:ins w:id="31" w:author="Elio Magliari" w:date="2022-10-31T09:30:00Z"/>
        </w:trPr>
        <w:tc>
          <w:tcPr>
            <w:tcW w:w="2074" w:type="dxa"/>
          </w:tcPr>
          <w:p w14:paraId="55940388" w14:textId="0AB2D2D8" w:rsidR="00B50AD9" w:rsidRPr="005326E8" w:rsidRDefault="00B50AD9" w:rsidP="00B50AD9">
            <w:pPr>
              <w:jc w:val="both"/>
              <w:rPr>
                <w:ins w:id="32" w:author="Elio Magliari" w:date="2022-10-31T09:30:00Z"/>
                <w:rFonts w:ascii="Courier New" w:hAnsi="Courier New" w:cs="Courier New"/>
                <w:sz w:val="20"/>
                <w:szCs w:val="20"/>
              </w:rPr>
            </w:pPr>
            <w:ins w:id="33" w:author="Elio Magliari" w:date="2022-10-31T09:30:00Z">
              <w:r w:rsidRPr="005326E8">
                <w:rPr>
                  <w:rFonts w:ascii="Courier New" w:hAnsi="Courier New" w:cs="Courier New"/>
                  <w:sz w:val="20"/>
                  <w:szCs w:val="20"/>
                </w:rPr>
                <w:t>program_1_</w:t>
              </w:r>
              <w:proofErr w:type="gramStart"/>
              <w:r w:rsidRPr="005326E8">
                <w:rPr>
                  <w:rFonts w:ascii="Courier New" w:hAnsi="Courier New" w:cs="Courier New"/>
                  <w:sz w:val="20"/>
                  <w:szCs w:val="20"/>
                </w:rPr>
                <w:t>a</w:t>
              </w:r>
            </w:ins>
            <w:ins w:id="34" w:author="Elio Magliari" w:date="2022-10-31T09:35:00Z">
              <w:r w:rsidRPr="005326E8">
                <w:rPr>
                  <w:rFonts w:ascii="Courier New" w:hAnsi="Courier New" w:cs="Courier New"/>
                  <w:sz w:val="20"/>
                  <w:szCs w:val="20"/>
                </w:rPr>
                <w:t>.s</w:t>
              </w:r>
            </w:ins>
            <w:proofErr w:type="gramEnd"/>
          </w:p>
        </w:tc>
        <w:tc>
          <w:tcPr>
            <w:tcW w:w="1612" w:type="dxa"/>
          </w:tcPr>
          <w:p w14:paraId="090D127E" w14:textId="5B1FA1A6" w:rsidR="00B50AD9" w:rsidRPr="005326E8" w:rsidRDefault="00B50AD9" w:rsidP="00B50AD9">
            <w:pPr>
              <w:jc w:val="both"/>
              <w:rPr>
                <w:ins w:id="35" w:author="Elio Magliari" w:date="2022-10-31T09:34:00Z"/>
                <w:rFonts w:ascii="Courier New" w:hAnsi="Courier New" w:cs="Courier New"/>
                <w:sz w:val="20"/>
                <w:szCs w:val="20"/>
              </w:rPr>
            </w:pPr>
            <w:ins w:id="36" w:author="Elio Magliari" w:date="2022-10-31T09:34:00Z">
              <w:r w:rsidRPr="005326E8">
                <w:rPr>
                  <w:rFonts w:ascii="Courier New" w:hAnsi="Courier New" w:cs="Courier New"/>
                  <w:sz w:val="20"/>
                  <w:szCs w:val="20"/>
                </w:rPr>
                <w:t>1951</w:t>
              </w:r>
            </w:ins>
          </w:p>
        </w:tc>
        <w:tc>
          <w:tcPr>
            <w:tcW w:w="2410" w:type="dxa"/>
          </w:tcPr>
          <w:p w14:paraId="2A5866ED" w14:textId="2AF85020" w:rsidR="00B50AD9" w:rsidRPr="005326E8" w:rsidRDefault="00B50AD9" w:rsidP="00B50AD9">
            <w:pPr>
              <w:jc w:val="both"/>
              <w:rPr>
                <w:ins w:id="37" w:author="Elio Magliari" w:date="2022-10-31T09:30:00Z"/>
                <w:rFonts w:ascii="Courier New" w:hAnsi="Courier New" w:cs="Courier New"/>
                <w:sz w:val="20"/>
                <w:szCs w:val="20"/>
              </w:rPr>
            </w:pPr>
            <w:ins w:id="38" w:author="Elio Magliari" w:date="2022-10-31T09:33:00Z">
              <w:r w:rsidRPr="005326E8">
                <w:rPr>
                  <w:rFonts w:ascii="Courier New" w:hAnsi="Courier New" w:cs="Courier New"/>
                  <w:sz w:val="20"/>
                  <w:szCs w:val="20"/>
                </w:rPr>
                <w:t>210</w:t>
              </w:r>
            </w:ins>
          </w:p>
        </w:tc>
        <w:tc>
          <w:tcPr>
            <w:tcW w:w="2835" w:type="dxa"/>
          </w:tcPr>
          <w:p w14:paraId="45D0CD29" w14:textId="6CEFD709" w:rsidR="00B50AD9" w:rsidRPr="005326E8" w:rsidRDefault="00B50AD9" w:rsidP="00B50AD9">
            <w:pPr>
              <w:jc w:val="both"/>
              <w:rPr>
                <w:ins w:id="39" w:author="Elio Magliari" w:date="2022-10-31T09:30:00Z"/>
                <w:rFonts w:ascii="Courier New" w:hAnsi="Courier New" w:cs="Courier New"/>
                <w:sz w:val="20"/>
                <w:szCs w:val="20"/>
              </w:rPr>
            </w:pPr>
            <w:ins w:id="40" w:author="Elio Magliari" w:date="2022-10-31T09:33:00Z">
              <w:r w:rsidRPr="005326E8">
                <w:rPr>
                  <w:rFonts w:ascii="Courier New" w:hAnsi="Courier New" w:cs="Courier New"/>
                  <w:sz w:val="20"/>
                  <w:szCs w:val="20"/>
                </w:rPr>
                <w:t>31</w:t>
              </w:r>
            </w:ins>
          </w:p>
        </w:tc>
      </w:tr>
      <w:tr w:rsidR="00B50AD9" w14:paraId="1556B674" w14:textId="77777777" w:rsidTr="005326E8">
        <w:trPr>
          <w:ins w:id="41" w:author="Elio Magliari" w:date="2022-10-31T09:30:00Z"/>
        </w:trPr>
        <w:tc>
          <w:tcPr>
            <w:tcW w:w="2074" w:type="dxa"/>
          </w:tcPr>
          <w:p w14:paraId="304EFEFA" w14:textId="1A296ECA" w:rsidR="00B50AD9" w:rsidRPr="005326E8" w:rsidRDefault="00B50AD9" w:rsidP="00B50AD9">
            <w:pPr>
              <w:jc w:val="both"/>
              <w:rPr>
                <w:ins w:id="42" w:author="Elio Magliari" w:date="2022-10-31T09:30:00Z"/>
                <w:rFonts w:ascii="Courier New" w:hAnsi="Courier New" w:cs="Courier New"/>
                <w:sz w:val="20"/>
                <w:szCs w:val="20"/>
              </w:rPr>
            </w:pPr>
            <w:ins w:id="43" w:author="Elio Magliari" w:date="2022-10-31T09:30:00Z">
              <w:r w:rsidRPr="005326E8">
                <w:rPr>
                  <w:rFonts w:ascii="Courier New" w:hAnsi="Courier New" w:cs="Courier New"/>
                  <w:sz w:val="20"/>
                  <w:szCs w:val="20"/>
                </w:rPr>
                <w:t>program_1_</w:t>
              </w:r>
              <w:proofErr w:type="gramStart"/>
              <w:r w:rsidRPr="005326E8">
                <w:rPr>
                  <w:rFonts w:ascii="Courier New" w:hAnsi="Courier New" w:cs="Courier New"/>
                  <w:sz w:val="20"/>
                  <w:szCs w:val="20"/>
                </w:rPr>
                <w:t>b</w:t>
              </w:r>
            </w:ins>
            <w:ins w:id="44" w:author="Elio Magliari" w:date="2022-10-31T09:35:00Z">
              <w:r w:rsidRPr="005326E8">
                <w:rPr>
                  <w:rFonts w:ascii="Courier New" w:hAnsi="Courier New" w:cs="Courier New"/>
                  <w:sz w:val="20"/>
                  <w:szCs w:val="20"/>
                </w:rPr>
                <w:t>.s</w:t>
              </w:r>
            </w:ins>
            <w:proofErr w:type="gramEnd"/>
          </w:p>
        </w:tc>
        <w:tc>
          <w:tcPr>
            <w:tcW w:w="1612" w:type="dxa"/>
          </w:tcPr>
          <w:p w14:paraId="53ED3AEC" w14:textId="678941DB" w:rsidR="00B50AD9" w:rsidRPr="005326E8" w:rsidRDefault="00B50AD9" w:rsidP="00B50AD9">
            <w:pPr>
              <w:jc w:val="both"/>
              <w:rPr>
                <w:ins w:id="45" w:author="Elio Magliari" w:date="2022-10-31T09:34:00Z"/>
                <w:rFonts w:ascii="Courier New" w:hAnsi="Courier New" w:cs="Courier New"/>
                <w:sz w:val="20"/>
                <w:szCs w:val="20"/>
              </w:rPr>
            </w:pPr>
            <w:ins w:id="46" w:author="Elio Magliari" w:date="2022-10-31T09:34:00Z">
              <w:r w:rsidRPr="005326E8">
                <w:rPr>
                  <w:rFonts w:ascii="Courier New" w:hAnsi="Courier New" w:cs="Courier New"/>
                  <w:sz w:val="20"/>
                  <w:szCs w:val="20"/>
                </w:rPr>
                <w:t>1951</w:t>
              </w:r>
            </w:ins>
          </w:p>
        </w:tc>
        <w:tc>
          <w:tcPr>
            <w:tcW w:w="2410" w:type="dxa"/>
          </w:tcPr>
          <w:p w14:paraId="61987F94" w14:textId="4B6911CE" w:rsidR="00B50AD9" w:rsidRPr="005326E8" w:rsidRDefault="00B50AD9" w:rsidP="00B50AD9">
            <w:pPr>
              <w:jc w:val="both"/>
              <w:rPr>
                <w:ins w:id="47" w:author="Elio Magliari" w:date="2022-10-31T09:30:00Z"/>
                <w:rFonts w:ascii="Courier New" w:hAnsi="Courier New" w:cs="Courier New"/>
                <w:sz w:val="20"/>
                <w:szCs w:val="20"/>
              </w:rPr>
            </w:pPr>
            <w:ins w:id="48" w:author="Elio Magliari" w:date="2022-10-31T09:34:00Z">
              <w:r w:rsidRPr="005326E8">
                <w:rPr>
                  <w:rFonts w:ascii="Courier New" w:hAnsi="Courier New" w:cs="Courier New"/>
                  <w:sz w:val="20"/>
                  <w:szCs w:val="20"/>
                </w:rPr>
                <w:t>210</w:t>
              </w:r>
            </w:ins>
          </w:p>
        </w:tc>
        <w:tc>
          <w:tcPr>
            <w:tcW w:w="2835" w:type="dxa"/>
          </w:tcPr>
          <w:p w14:paraId="263D363E" w14:textId="0C816CE8" w:rsidR="00B50AD9" w:rsidRPr="005326E8" w:rsidRDefault="00B50AD9" w:rsidP="00B50AD9">
            <w:pPr>
              <w:jc w:val="both"/>
              <w:rPr>
                <w:ins w:id="49" w:author="Elio Magliari" w:date="2022-10-31T09:30:00Z"/>
                <w:rFonts w:ascii="Courier New" w:hAnsi="Courier New" w:cs="Courier New"/>
                <w:sz w:val="20"/>
                <w:szCs w:val="20"/>
              </w:rPr>
            </w:pPr>
            <w:ins w:id="50" w:author="Elio Magliari" w:date="2022-10-31T09:34:00Z">
              <w:r w:rsidRPr="005326E8">
                <w:rPr>
                  <w:rFonts w:ascii="Courier New" w:hAnsi="Courier New" w:cs="Courier New"/>
                  <w:sz w:val="20"/>
                  <w:szCs w:val="20"/>
                </w:rPr>
                <w:t>0</w:t>
              </w:r>
            </w:ins>
          </w:p>
        </w:tc>
      </w:tr>
      <w:tr w:rsidR="00B50AD9" w14:paraId="161F82DA" w14:textId="77777777" w:rsidTr="005326E8">
        <w:trPr>
          <w:ins w:id="51" w:author="Elio Magliari" w:date="2022-10-31T09:30:00Z"/>
        </w:trPr>
        <w:tc>
          <w:tcPr>
            <w:tcW w:w="2074" w:type="dxa"/>
          </w:tcPr>
          <w:p w14:paraId="3AA23005" w14:textId="2F00E364" w:rsidR="00B50AD9" w:rsidRPr="005326E8" w:rsidRDefault="00B50AD9" w:rsidP="00B50AD9">
            <w:pPr>
              <w:jc w:val="both"/>
              <w:rPr>
                <w:ins w:id="52" w:author="Elio Magliari" w:date="2022-10-31T09:30:00Z"/>
                <w:rFonts w:ascii="Courier New" w:hAnsi="Courier New" w:cs="Courier New"/>
                <w:sz w:val="20"/>
                <w:szCs w:val="20"/>
              </w:rPr>
            </w:pPr>
            <w:ins w:id="53" w:author="Elio Magliari" w:date="2022-10-31T09:30:00Z">
              <w:r w:rsidRPr="005326E8">
                <w:rPr>
                  <w:rFonts w:ascii="Courier New" w:hAnsi="Courier New" w:cs="Courier New"/>
                  <w:sz w:val="20"/>
                  <w:szCs w:val="20"/>
                </w:rPr>
                <w:t>program_1_</w:t>
              </w:r>
              <w:proofErr w:type="gramStart"/>
              <w:r w:rsidRPr="005326E8">
                <w:rPr>
                  <w:rFonts w:ascii="Courier New" w:hAnsi="Courier New" w:cs="Courier New"/>
                  <w:sz w:val="20"/>
                  <w:szCs w:val="20"/>
                </w:rPr>
                <w:t>c</w:t>
              </w:r>
            </w:ins>
            <w:ins w:id="54" w:author="Elio Magliari" w:date="2022-10-31T09:35:00Z">
              <w:r w:rsidRPr="005326E8">
                <w:rPr>
                  <w:rFonts w:ascii="Courier New" w:hAnsi="Courier New" w:cs="Courier New"/>
                  <w:sz w:val="20"/>
                  <w:szCs w:val="20"/>
                </w:rPr>
                <w:t>.s</w:t>
              </w:r>
            </w:ins>
            <w:proofErr w:type="gramEnd"/>
          </w:p>
        </w:tc>
        <w:tc>
          <w:tcPr>
            <w:tcW w:w="1612" w:type="dxa"/>
          </w:tcPr>
          <w:p w14:paraId="757A8054" w14:textId="17B0659F" w:rsidR="00B50AD9" w:rsidRPr="005326E8" w:rsidRDefault="00B50AD9" w:rsidP="00B50AD9">
            <w:pPr>
              <w:jc w:val="both"/>
              <w:rPr>
                <w:ins w:id="55" w:author="Elio Magliari" w:date="2022-10-31T09:34:00Z"/>
                <w:rFonts w:ascii="Courier New" w:hAnsi="Courier New" w:cs="Courier New"/>
                <w:sz w:val="20"/>
                <w:szCs w:val="20"/>
              </w:rPr>
            </w:pPr>
            <w:ins w:id="56" w:author="Elio Magliari" w:date="2022-10-31T09:34:00Z">
              <w:r w:rsidRPr="005326E8">
                <w:rPr>
                  <w:rFonts w:ascii="Courier New" w:hAnsi="Courier New" w:cs="Courier New"/>
                  <w:sz w:val="20"/>
                  <w:szCs w:val="20"/>
                </w:rPr>
                <w:t>449</w:t>
              </w:r>
            </w:ins>
          </w:p>
        </w:tc>
        <w:tc>
          <w:tcPr>
            <w:tcW w:w="2410" w:type="dxa"/>
          </w:tcPr>
          <w:p w14:paraId="7B190C46" w14:textId="6C333D3A" w:rsidR="00B50AD9" w:rsidRPr="005326E8" w:rsidRDefault="00B50AD9" w:rsidP="00B50AD9">
            <w:pPr>
              <w:jc w:val="both"/>
              <w:rPr>
                <w:ins w:id="57" w:author="Elio Magliari" w:date="2022-10-31T09:30:00Z"/>
                <w:rFonts w:ascii="Courier New" w:hAnsi="Courier New" w:cs="Courier New"/>
                <w:sz w:val="20"/>
                <w:szCs w:val="20"/>
              </w:rPr>
            </w:pPr>
            <w:ins w:id="58" w:author="Elio Magliari" w:date="2022-10-31T09:32:00Z">
              <w:r w:rsidRPr="005326E8">
                <w:rPr>
                  <w:rFonts w:ascii="Courier New" w:hAnsi="Courier New" w:cs="Courier New"/>
                  <w:sz w:val="20"/>
                  <w:szCs w:val="20"/>
                </w:rPr>
                <w:t>104</w:t>
              </w:r>
            </w:ins>
          </w:p>
        </w:tc>
        <w:tc>
          <w:tcPr>
            <w:tcW w:w="2835" w:type="dxa"/>
          </w:tcPr>
          <w:p w14:paraId="0896A408" w14:textId="3264B9DA" w:rsidR="00B50AD9" w:rsidRPr="005326E8" w:rsidRDefault="00B50AD9" w:rsidP="00B50AD9">
            <w:pPr>
              <w:jc w:val="both"/>
              <w:rPr>
                <w:ins w:id="59" w:author="Elio Magliari" w:date="2022-10-31T09:30:00Z"/>
                <w:rFonts w:ascii="Courier New" w:hAnsi="Courier New" w:cs="Courier New"/>
                <w:sz w:val="20"/>
                <w:szCs w:val="20"/>
              </w:rPr>
            </w:pPr>
            <w:ins w:id="60" w:author="Elio Magliari" w:date="2022-10-31T09:32:00Z">
              <w:r w:rsidRPr="005326E8">
                <w:rPr>
                  <w:rFonts w:ascii="Courier New" w:hAnsi="Courier New" w:cs="Courier New"/>
                  <w:sz w:val="20"/>
                  <w:szCs w:val="20"/>
                </w:rPr>
                <w:t>0</w:t>
              </w:r>
            </w:ins>
          </w:p>
        </w:tc>
      </w:tr>
    </w:tbl>
    <w:p w14:paraId="6924E2BA" w14:textId="77777777" w:rsidR="00AB3DCC" w:rsidRPr="00AB3DCC" w:rsidDel="001B3E3C" w:rsidRDefault="00AB3DCC" w:rsidP="00AB3DCC">
      <w:pPr>
        <w:pBdr>
          <w:top w:val="single" w:sz="4" w:space="1" w:color="auto"/>
          <w:left w:val="single" w:sz="4" w:space="4" w:color="auto"/>
          <w:bottom w:val="single" w:sz="4" w:space="1" w:color="auto"/>
          <w:right w:val="single" w:sz="4" w:space="4" w:color="auto"/>
        </w:pBdr>
        <w:jc w:val="both"/>
        <w:rPr>
          <w:del w:id="61" w:author="Elio Magliari" w:date="2022-10-31T10:16:00Z"/>
          <w:u w:val="single"/>
        </w:rPr>
      </w:pPr>
    </w:p>
    <w:p w14:paraId="31E6C45E" w14:textId="0FDCEC48" w:rsidR="006D6946" w:rsidRDefault="006D6946" w:rsidP="00AB3DCC">
      <w:pPr>
        <w:pBdr>
          <w:top w:val="single" w:sz="4" w:space="1" w:color="auto"/>
          <w:left w:val="single" w:sz="4" w:space="4" w:color="auto"/>
          <w:bottom w:val="single" w:sz="4" w:space="1" w:color="auto"/>
          <w:right w:val="single" w:sz="4" w:space="4" w:color="auto"/>
        </w:pBdr>
        <w:jc w:val="both"/>
        <w:rPr>
          <w:ins w:id="62" w:author="Elio Magliari" w:date="2022-10-31T10:10:00Z"/>
          <w:rFonts w:ascii="Courier New" w:hAnsi="Courier New" w:cs="Courier New"/>
          <w:lang w:val="it-IT"/>
        </w:rPr>
      </w:pPr>
    </w:p>
    <w:p w14:paraId="45564D11" w14:textId="560FD29F" w:rsidR="006D6946" w:rsidRPr="005326E8" w:rsidRDefault="006D6946" w:rsidP="006D6946">
      <w:pPr>
        <w:pBdr>
          <w:top w:val="single" w:sz="4" w:space="1" w:color="auto"/>
          <w:left w:val="single" w:sz="4" w:space="4" w:color="auto"/>
          <w:bottom w:val="single" w:sz="4" w:space="1" w:color="auto"/>
          <w:right w:val="single" w:sz="4" w:space="4" w:color="auto"/>
        </w:pBdr>
        <w:jc w:val="both"/>
        <w:rPr>
          <w:ins w:id="63" w:author="Elio Magliari" w:date="2022-10-31T10:10:00Z"/>
          <w:rFonts w:ascii="Courier New" w:hAnsi="Courier New" w:cs="Courier New"/>
          <w:lang w:val="en-GB"/>
        </w:rPr>
      </w:pPr>
      <w:ins w:id="64" w:author="Elio Magliari" w:date="2022-10-31T10:10:00Z">
        <w:r w:rsidRPr="005326E8">
          <w:rPr>
            <w:rFonts w:ascii="Courier New" w:hAnsi="Courier New" w:cs="Courier New"/>
            <w:lang w:val="en-GB"/>
          </w:rPr>
          <w:t>Initially the program was presented with the highest number of RAW criticality stalls</w:t>
        </w:r>
        <w:r>
          <w:rPr>
            <w:rFonts w:ascii="Courier New" w:hAnsi="Courier New" w:cs="Courier New"/>
            <w:lang w:val="en-GB"/>
          </w:rPr>
          <w:t>,</w:t>
        </w:r>
        <w:r w:rsidRPr="005326E8">
          <w:rPr>
            <w:rFonts w:ascii="Courier New" w:hAnsi="Courier New" w:cs="Courier New"/>
            <w:lang w:val="en-GB"/>
          </w:rPr>
          <w:t xml:space="preserve"> mainly due to two factors: the data dependency between the division instruction and the subsequent multiplication instruction on registers f6 and f7 and more seriously between the division and multiplication instruction on registers f13 and f14 as in addition to the stalls due to them are also added stalls by the two successive store instructions on the same </w:t>
        </w:r>
      </w:ins>
      <w:ins w:id="65" w:author="Elio Magliari" w:date="2022-10-31T10:11:00Z">
        <w:r>
          <w:rPr>
            <w:rFonts w:ascii="Courier New" w:hAnsi="Courier New" w:cs="Courier New"/>
            <w:lang w:val="en-GB"/>
          </w:rPr>
          <w:t>registers</w:t>
        </w:r>
      </w:ins>
      <w:ins w:id="66" w:author="Elio Magliari" w:date="2022-10-31T10:10:00Z">
        <w:r w:rsidRPr="005326E8">
          <w:rPr>
            <w:rFonts w:ascii="Courier New" w:hAnsi="Courier New" w:cs="Courier New"/>
            <w:lang w:val="en-GB"/>
          </w:rPr>
          <w:t>. This was resolved by trying to cushion the stalls due to the division and multiplication instruction by inserting store operations made in other parts of the program but independent of these instructions and eliminating some minor stall at the beginning of the program between the instruction of addition (f5) and multiplication (f5).</w:t>
        </w:r>
      </w:ins>
    </w:p>
    <w:p w14:paraId="1AD74CF6" w14:textId="77777777" w:rsidR="006D6946" w:rsidRPr="005326E8" w:rsidRDefault="006D6946" w:rsidP="006D6946">
      <w:pPr>
        <w:pBdr>
          <w:top w:val="single" w:sz="4" w:space="1" w:color="auto"/>
          <w:left w:val="single" w:sz="4" w:space="4" w:color="auto"/>
          <w:bottom w:val="single" w:sz="4" w:space="1" w:color="auto"/>
          <w:right w:val="single" w:sz="4" w:space="4" w:color="auto"/>
        </w:pBdr>
        <w:jc w:val="both"/>
        <w:rPr>
          <w:ins w:id="67" w:author="Elio Magliari" w:date="2022-10-31T10:10:00Z"/>
          <w:rFonts w:ascii="Courier New" w:hAnsi="Courier New" w:cs="Courier New"/>
          <w:lang w:val="en-GB"/>
        </w:rPr>
      </w:pPr>
    </w:p>
    <w:p w14:paraId="50B02D4B" w14:textId="41DA8358" w:rsidR="006D6946" w:rsidRPr="005326E8" w:rsidRDefault="006D6946" w:rsidP="006D6946">
      <w:pPr>
        <w:pBdr>
          <w:top w:val="single" w:sz="4" w:space="1" w:color="auto"/>
          <w:left w:val="single" w:sz="4" w:space="4" w:color="auto"/>
          <w:bottom w:val="single" w:sz="4" w:space="1" w:color="auto"/>
          <w:right w:val="single" w:sz="4" w:space="4" w:color="auto"/>
        </w:pBdr>
        <w:jc w:val="both"/>
        <w:rPr>
          <w:ins w:id="68" w:author="Elio Magliari" w:date="2022-10-31T10:10:00Z"/>
          <w:rFonts w:ascii="Courier New" w:hAnsi="Courier New" w:cs="Courier New"/>
          <w:lang w:val="en-GB"/>
        </w:rPr>
      </w:pPr>
      <w:ins w:id="69" w:author="Elio Magliari" w:date="2022-10-31T10:10:00Z">
        <w:r w:rsidRPr="005326E8">
          <w:rPr>
            <w:rFonts w:ascii="Courier New" w:hAnsi="Courier New" w:cs="Courier New"/>
            <w:lang w:val="en-GB"/>
          </w:rPr>
          <w:t xml:space="preserve">Instead in program b you are aimed at improving the number of clock cycle by making a re-schedule only of the rising index counter addition instruction having had the opportunity to activate the </w:t>
        </w:r>
        <w:proofErr w:type="spellStart"/>
        <w:r w:rsidRPr="005326E8">
          <w:rPr>
            <w:rFonts w:ascii="Courier New" w:hAnsi="Courier New" w:cs="Courier New"/>
            <w:lang w:val="en-GB"/>
          </w:rPr>
          <w:t>deloy</w:t>
        </w:r>
        <w:proofErr w:type="spellEnd"/>
        <w:r w:rsidRPr="005326E8">
          <w:rPr>
            <w:rFonts w:ascii="Courier New" w:hAnsi="Courier New" w:cs="Courier New"/>
            <w:lang w:val="en-GB"/>
          </w:rPr>
          <w:t xml:space="preserve"> slot branch and thus to take advantage of this possibility to execute that independent statement anyway</w:t>
        </w:r>
      </w:ins>
      <w:ins w:id="70" w:author="Elio Magliari" w:date="2022-10-31T10:12:00Z">
        <w:r>
          <w:rPr>
            <w:rFonts w:ascii="Courier New" w:hAnsi="Courier New" w:cs="Courier New"/>
            <w:lang w:val="en-GB"/>
          </w:rPr>
          <w:t xml:space="preserve">, while </w:t>
        </w:r>
      </w:ins>
      <w:ins w:id="71" w:author="Elio Magliari" w:date="2022-10-31T10:13:00Z">
        <w:r>
          <w:rPr>
            <w:rFonts w:ascii="Courier New" w:hAnsi="Courier New" w:cs="Courier New"/>
            <w:lang w:val="en-GB"/>
          </w:rPr>
          <w:t xml:space="preserve">on </w:t>
        </w:r>
      </w:ins>
      <w:ins w:id="72" w:author="Elio Magliari" w:date="2022-10-31T10:12:00Z">
        <w:r>
          <w:rPr>
            <w:rFonts w:ascii="Courier New" w:hAnsi="Courier New" w:cs="Courier New"/>
            <w:lang w:val="en-GB"/>
          </w:rPr>
          <w:t>the other</w:t>
        </w:r>
      </w:ins>
      <w:ins w:id="73" w:author="Elio Magliari" w:date="2022-10-31T10:13:00Z">
        <w:r>
          <w:rPr>
            <w:rFonts w:ascii="Courier New" w:hAnsi="Courier New" w:cs="Courier New"/>
            <w:lang w:val="en-GB"/>
          </w:rPr>
          <w:t xml:space="preserve"> instructions nothing else could be done.</w:t>
        </w:r>
      </w:ins>
    </w:p>
    <w:p w14:paraId="11C66B5E" w14:textId="77777777" w:rsidR="006D6946" w:rsidRPr="005326E8" w:rsidRDefault="006D6946" w:rsidP="006D6946">
      <w:pPr>
        <w:pBdr>
          <w:top w:val="single" w:sz="4" w:space="1" w:color="auto"/>
          <w:left w:val="single" w:sz="4" w:space="4" w:color="auto"/>
          <w:bottom w:val="single" w:sz="4" w:space="1" w:color="auto"/>
          <w:right w:val="single" w:sz="4" w:space="4" w:color="auto"/>
        </w:pBdr>
        <w:jc w:val="both"/>
        <w:rPr>
          <w:ins w:id="74" w:author="Elio Magliari" w:date="2022-10-31T10:10:00Z"/>
          <w:rFonts w:ascii="Courier New" w:hAnsi="Courier New" w:cs="Courier New"/>
          <w:lang w:val="en-GB"/>
        </w:rPr>
      </w:pPr>
    </w:p>
    <w:p w14:paraId="29612FF8" w14:textId="1E32CC48" w:rsidR="006D6946" w:rsidRPr="006D6946" w:rsidDel="001B3E3C" w:rsidRDefault="006D6946" w:rsidP="006D6946">
      <w:pPr>
        <w:pBdr>
          <w:top w:val="single" w:sz="4" w:space="1" w:color="auto"/>
          <w:left w:val="single" w:sz="4" w:space="4" w:color="auto"/>
          <w:bottom w:val="single" w:sz="4" w:space="1" w:color="auto"/>
          <w:right w:val="single" w:sz="4" w:space="4" w:color="auto"/>
        </w:pBdr>
        <w:jc w:val="both"/>
        <w:rPr>
          <w:del w:id="75" w:author="Elio Magliari" w:date="2022-10-31T10:17:00Z"/>
          <w:rFonts w:ascii="Courier New" w:hAnsi="Courier New" w:cs="Courier New"/>
          <w:lang w:val="en-GB"/>
          <w:rPrChange w:id="76" w:author="Elio Magliari" w:date="2022-10-31T10:10:00Z">
            <w:rPr>
              <w:del w:id="77" w:author="Elio Magliari" w:date="2022-10-31T10:17:00Z"/>
              <w:u w:val="single"/>
            </w:rPr>
          </w:rPrChange>
        </w:rPr>
      </w:pPr>
      <w:ins w:id="78" w:author="Elio Magliari" w:date="2022-10-31T10:10:00Z">
        <w:r w:rsidRPr="005326E8">
          <w:rPr>
            <w:rFonts w:ascii="Courier New" w:hAnsi="Courier New" w:cs="Courier New"/>
            <w:lang w:val="en-GB"/>
          </w:rPr>
          <w:lastRenderedPageBreak/>
          <w:t xml:space="preserve">Finally, in the program </w:t>
        </w:r>
      </w:ins>
      <w:ins w:id="79" w:author="Elio Magliari" w:date="2022-10-31T10:14:00Z">
        <w:r>
          <w:rPr>
            <w:rFonts w:ascii="Courier New" w:hAnsi="Courier New" w:cs="Courier New"/>
            <w:lang w:val="en-GB"/>
          </w:rPr>
          <w:t xml:space="preserve">c </w:t>
        </w:r>
      </w:ins>
      <w:ins w:id="80" w:author="Elio Magliari" w:date="2022-10-31T10:10:00Z">
        <w:r w:rsidRPr="005326E8">
          <w:rPr>
            <w:rFonts w:ascii="Courier New" w:hAnsi="Courier New" w:cs="Courier New"/>
            <w:lang w:val="en-GB"/>
          </w:rPr>
          <w:t>there</w:t>
        </w:r>
      </w:ins>
      <w:ins w:id="81" w:author="Elio Magliari" w:date="2022-10-31T10:16:00Z">
        <w:r w:rsidR="001B3E3C">
          <w:rPr>
            <w:rFonts w:ascii="Courier New" w:hAnsi="Courier New" w:cs="Courier New"/>
            <w:lang w:val="en-GB"/>
          </w:rPr>
          <w:t xml:space="preserve"> was</w:t>
        </w:r>
      </w:ins>
      <w:ins w:id="82" w:author="Elio Magliari" w:date="2022-10-31T10:15:00Z">
        <w:r w:rsidR="001B3E3C">
          <w:rPr>
            <w:rFonts w:ascii="Courier New" w:hAnsi="Courier New" w:cs="Courier New"/>
            <w:lang w:val="en-GB"/>
          </w:rPr>
          <w:t xml:space="preserve"> </w:t>
        </w:r>
      </w:ins>
      <w:ins w:id="83" w:author="Elio Magliari" w:date="2022-10-31T10:16:00Z">
        <w:r w:rsidR="001B3E3C">
          <w:rPr>
            <w:rFonts w:ascii="Courier New" w:hAnsi="Courier New" w:cs="Courier New"/>
            <w:lang w:val="en-GB"/>
          </w:rPr>
          <w:t xml:space="preserve">a </w:t>
        </w:r>
      </w:ins>
      <w:ins w:id="84" w:author="Elio Magliari" w:date="2022-10-31T10:10:00Z">
        <w:r w:rsidRPr="005326E8">
          <w:rPr>
            <w:rFonts w:ascii="Courier New" w:hAnsi="Courier New" w:cs="Courier New"/>
            <w:lang w:val="en-GB"/>
          </w:rPr>
          <w:t xml:space="preserve">further unroll. In program 1, and consequently also in the others, we had already performed a unroll of the body of the loop with the aim of having a greater performance based more on the different indices (one increasing and one decreasing) and on the decrease above all the number of stalls due to the dependencies of data, this thanks also to the register renaming that has allowed to be able to insert the code without dependencies on the name of the registers. Instead, in the program c the same technique was applied but increasing the number of indices, that is two indexes increasing and two indices decreasing but with different starting points, thus bringing the number of loop execution from </w:t>
        </w:r>
        <w:proofErr w:type="gramStart"/>
        <w:r w:rsidRPr="005326E8">
          <w:rPr>
            <w:rFonts w:ascii="Courier New" w:hAnsi="Courier New" w:cs="Courier New"/>
            <w:lang w:val="en-GB"/>
          </w:rPr>
          <w:t>a number of</w:t>
        </w:r>
        <w:proofErr w:type="gramEnd"/>
        <w:r w:rsidRPr="005326E8">
          <w:rPr>
            <w:rFonts w:ascii="Courier New" w:hAnsi="Courier New" w:cs="Courier New"/>
            <w:lang w:val="en-GB"/>
          </w:rPr>
          <w:t xml:space="preserve"> 30 times to a number of only 15 times.</w:t>
        </w:r>
      </w:ins>
    </w:p>
    <w:p w14:paraId="6C80658E" w14:textId="33EE95F7" w:rsidR="00AB3DCC" w:rsidRPr="005326E8" w:rsidDel="001B3E3C" w:rsidRDefault="00AB3DCC" w:rsidP="00AB3DCC">
      <w:pPr>
        <w:pBdr>
          <w:top w:val="single" w:sz="4" w:space="1" w:color="auto"/>
          <w:left w:val="single" w:sz="4" w:space="4" w:color="auto"/>
          <w:bottom w:val="single" w:sz="4" w:space="1" w:color="auto"/>
          <w:right w:val="single" w:sz="4" w:space="4" w:color="auto"/>
        </w:pBdr>
        <w:jc w:val="both"/>
        <w:rPr>
          <w:del w:id="85" w:author="Elio Magliari" w:date="2022-10-31T10:17:00Z"/>
          <w:u w:val="single"/>
          <w:lang w:val="en-GB"/>
        </w:rPr>
      </w:pPr>
    </w:p>
    <w:p w14:paraId="14C4DE6B" w14:textId="0F6573D7" w:rsidR="00AB3DCC" w:rsidRPr="005326E8" w:rsidDel="001B3E3C" w:rsidRDefault="00AB3DCC" w:rsidP="00AB3DCC">
      <w:pPr>
        <w:pBdr>
          <w:top w:val="single" w:sz="4" w:space="1" w:color="auto"/>
          <w:left w:val="single" w:sz="4" w:space="4" w:color="auto"/>
          <w:bottom w:val="single" w:sz="4" w:space="1" w:color="auto"/>
          <w:right w:val="single" w:sz="4" w:space="4" w:color="auto"/>
        </w:pBdr>
        <w:jc w:val="both"/>
        <w:rPr>
          <w:del w:id="86" w:author="Elio Magliari" w:date="2022-10-31T10:17:00Z"/>
          <w:u w:val="single"/>
          <w:lang w:val="en-GB"/>
        </w:rPr>
      </w:pPr>
    </w:p>
    <w:p w14:paraId="5F955CA7" w14:textId="4D58E9C2" w:rsidR="00AB3DCC" w:rsidRPr="005326E8" w:rsidDel="001B3E3C" w:rsidRDefault="00AB3DCC" w:rsidP="00AB3DCC">
      <w:pPr>
        <w:pBdr>
          <w:top w:val="single" w:sz="4" w:space="1" w:color="auto"/>
          <w:left w:val="single" w:sz="4" w:space="4" w:color="auto"/>
          <w:bottom w:val="single" w:sz="4" w:space="1" w:color="auto"/>
          <w:right w:val="single" w:sz="4" w:space="4" w:color="auto"/>
        </w:pBdr>
        <w:jc w:val="both"/>
        <w:rPr>
          <w:del w:id="87" w:author="Elio Magliari" w:date="2022-10-31T10:17:00Z"/>
          <w:u w:val="single"/>
          <w:lang w:val="en-GB"/>
        </w:rPr>
      </w:pPr>
    </w:p>
    <w:p w14:paraId="00104BD6" w14:textId="32905FCC" w:rsidR="00AB3DCC" w:rsidRPr="005326E8" w:rsidDel="001B3E3C" w:rsidRDefault="00AB3DCC" w:rsidP="00AB3DCC">
      <w:pPr>
        <w:pBdr>
          <w:top w:val="single" w:sz="4" w:space="1" w:color="auto"/>
          <w:left w:val="single" w:sz="4" w:space="4" w:color="auto"/>
          <w:bottom w:val="single" w:sz="4" w:space="1" w:color="auto"/>
          <w:right w:val="single" w:sz="4" w:space="4" w:color="auto"/>
        </w:pBdr>
        <w:jc w:val="both"/>
        <w:rPr>
          <w:del w:id="88" w:author="Elio Magliari" w:date="2022-10-31T10:17:00Z"/>
          <w:u w:val="single"/>
          <w:lang w:val="en-GB"/>
        </w:rPr>
      </w:pPr>
    </w:p>
    <w:p w14:paraId="0C3A0A11" w14:textId="432A3CA8" w:rsidR="00AB3DCC" w:rsidRPr="005326E8" w:rsidDel="001B3E3C" w:rsidRDefault="00AB3DCC" w:rsidP="00AB3DCC">
      <w:pPr>
        <w:pBdr>
          <w:top w:val="single" w:sz="4" w:space="1" w:color="auto"/>
          <w:left w:val="single" w:sz="4" w:space="4" w:color="auto"/>
          <w:bottom w:val="single" w:sz="4" w:space="1" w:color="auto"/>
          <w:right w:val="single" w:sz="4" w:space="4" w:color="auto"/>
        </w:pBdr>
        <w:jc w:val="both"/>
        <w:rPr>
          <w:del w:id="89" w:author="Elio Magliari" w:date="2022-10-31T10:17:00Z"/>
          <w:u w:val="single"/>
          <w:lang w:val="en-GB"/>
        </w:rPr>
      </w:pPr>
    </w:p>
    <w:p w14:paraId="29A0DFEE" w14:textId="6926AC55" w:rsidR="00AB3DCC" w:rsidRDefault="00AB3DCC" w:rsidP="00AB3DCC">
      <w:pPr>
        <w:pBdr>
          <w:top w:val="single" w:sz="4" w:space="1" w:color="auto"/>
          <w:left w:val="single" w:sz="4" w:space="4" w:color="auto"/>
          <w:bottom w:val="single" w:sz="4" w:space="1" w:color="auto"/>
          <w:right w:val="single" w:sz="4" w:space="4" w:color="auto"/>
        </w:pBdr>
        <w:jc w:val="both"/>
        <w:rPr>
          <w:ins w:id="90" w:author="Elio Magliari" w:date="2022-10-31T10:17:00Z"/>
          <w:u w:val="single"/>
          <w:lang w:val="en-GB"/>
        </w:rPr>
      </w:pPr>
    </w:p>
    <w:p w14:paraId="0BAE1AD0" w14:textId="1FF23F8D" w:rsidR="001B3E3C" w:rsidRDefault="001B3E3C" w:rsidP="00AB3DCC">
      <w:pPr>
        <w:pBdr>
          <w:top w:val="single" w:sz="4" w:space="1" w:color="auto"/>
          <w:left w:val="single" w:sz="4" w:space="4" w:color="auto"/>
          <w:bottom w:val="single" w:sz="4" w:space="1" w:color="auto"/>
          <w:right w:val="single" w:sz="4" w:space="4" w:color="auto"/>
        </w:pBdr>
        <w:jc w:val="both"/>
        <w:rPr>
          <w:ins w:id="91" w:author="Elio Magliari" w:date="2022-10-31T10:17:00Z"/>
          <w:u w:val="single"/>
          <w:lang w:val="en-GB"/>
        </w:rPr>
      </w:pPr>
    </w:p>
    <w:p w14:paraId="2B7CC1F7" w14:textId="69B049B0" w:rsidR="001B3E3C" w:rsidRDefault="001B3E3C" w:rsidP="00AB3DCC">
      <w:pPr>
        <w:pBdr>
          <w:top w:val="single" w:sz="4" w:space="1" w:color="auto"/>
          <w:left w:val="single" w:sz="4" w:space="4" w:color="auto"/>
          <w:bottom w:val="single" w:sz="4" w:space="1" w:color="auto"/>
          <w:right w:val="single" w:sz="4" w:space="4" w:color="auto"/>
        </w:pBdr>
        <w:jc w:val="both"/>
        <w:rPr>
          <w:ins w:id="92" w:author="Elio Magliari" w:date="2022-10-31T10:17:00Z"/>
          <w:u w:val="single"/>
          <w:lang w:val="en-GB"/>
        </w:rPr>
      </w:pPr>
    </w:p>
    <w:p w14:paraId="2B07D94E" w14:textId="77777777" w:rsidR="001B3E3C" w:rsidRPr="005326E8" w:rsidRDefault="001B3E3C" w:rsidP="00AB3DCC">
      <w:pPr>
        <w:pBdr>
          <w:top w:val="single" w:sz="4" w:space="1" w:color="auto"/>
          <w:left w:val="single" w:sz="4" w:space="4" w:color="auto"/>
          <w:bottom w:val="single" w:sz="4" w:space="1" w:color="auto"/>
          <w:right w:val="single" w:sz="4" w:space="4" w:color="auto"/>
        </w:pBdr>
        <w:jc w:val="both"/>
        <w:rPr>
          <w:u w:val="single"/>
          <w:lang w:val="en-GB"/>
        </w:rPr>
      </w:pPr>
    </w:p>
    <w:p w14:paraId="1BBB85F9" w14:textId="77777777" w:rsidR="00AB3DCC" w:rsidRPr="005326E8" w:rsidRDefault="00AB3DCC" w:rsidP="00AB3DCC">
      <w:pPr>
        <w:pBdr>
          <w:top w:val="single" w:sz="4" w:space="1" w:color="auto"/>
          <w:left w:val="single" w:sz="4" w:space="4" w:color="auto"/>
          <w:bottom w:val="single" w:sz="4" w:space="1" w:color="auto"/>
          <w:right w:val="single" w:sz="4" w:space="4" w:color="auto"/>
        </w:pBdr>
        <w:jc w:val="both"/>
        <w:rPr>
          <w:u w:val="single"/>
          <w:lang w:val="en-GB"/>
        </w:rPr>
      </w:pPr>
    </w:p>
    <w:sectPr w:rsidR="00AB3DCC" w:rsidRPr="005326E8"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E5BCB" w14:textId="77777777" w:rsidR="00BD41A0" w:rsidRDefault="00BD41A0" w:rsidP="00BB2A61">
      <w:r>
        <w:separator/>
      </w:r>
    </w:p>
  </w:endnote>
  <w:endnote w:type="continuationSeparator" w:id="0">
    <w:p w14:paraId="3146D133" w14:textId="77777777" w:rsidR="00BD41A0" w:rsidRDefault="00BD41A0"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23D80" w14:textId="77777777" w:rsidR="00BD41A0" w:rsidRDefault="00BD41A0" w:rsidP="00BB2A61">
      <w:r>
        <w:separator/>
      </w:r>
    </w:p>
  </w:footnote>
  <w:footnote w:type="continuationSeparator" w:id="0">
    <w:p w14:paraId="42881E81" w14:textId="77777777" w:rsidR="00BD41A0" w:rsidRDefault="00BD41A0" w:rsidP="00BB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7"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14"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5"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num w:numId="1" w16cid:durableId="732587483">
    <w:abstractNumId w:val="10"/>
  </w:num>
  <w:num w:numId="2" w16cid:durableId="1295864242">
    <w:abstractNumId w:val="14"/>
  </w:num>
  <w:num w:numId="3" w16cid:durableId="1721784581">
    <w:abstractNumId w:val="15"/>
  </w:num>
  <w:num w:numId="4" w16cid:durableId="555972459">
    <w:abstractNumId w:val="1"/>
  </w:num>
  <w:num w:numId="5" w16cid:durableId="1261715475">
    <w:abstractNumId w:val="11"/>
  </w:num>
  <w:num w:numId="6" w16cid:durableId="1720471166">
    <w:abstractNumId w:val="8"/>
  </w:num>
  <w:num w:numId="7" w16cid:durableId="51389518">
    <w:abstractNumId w:val="16"/>
  </w:num>
  <w:num w:numId="8" w16cid:durableId="1068527920">
    <w:abstractNumId w:val="9"/>
  </w:num>
  <w:num w:numId="9" w16cid:durableId="696194990">
    <w:abstractNumId w:val="2"/>
  </w:num>
  <w:num w:numId="10" w16cid:durableId="953828574">
    <w:abstractNumId w:val="13"/>
  </w:num>
  <w:num w:numId="11" w16cid:durableId="1760979383">
    <w:abstractNumId w:val="6"/>
  </w:num>
  <w:num w:numId="12" w16cid:durableId="1026641600">
    <w:abstractNumId w:val="12"/>
  </w:num>
  <w:num w:numId="13" w16cid:durableId="1721394401">
    <w:abstractNumId w:val="3"/>
  </w:num>
  <w:num w:numId="14" w16cid:durableId="281378690">
    <w:abstractNumId w:val="17"/>
  </w:num>
  <w:num w:numId="15" w16cid:durableId="1106342238">
    <w:abstractNumId w:val="7"/>
  </w:num>
  <w:num w:numId="16" w16cid:durableId="477187946">
    <w:abstractNumId w:val="0"/>
  </w:num>
  <w:num w:numId="17" w16cid:durableId="1744451424">
    <w:abstractNumId w:val="4"/>
  </w:num>
  <w:num w:numId="18" w16cid:durableId="62272919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o Magliari">
    <w15:presenceInfo w15:providerId="Windows Live" w15:userId="249ede234e0f9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CC"/>
    <w:rsid w:val="00052175"/>
    <w:rsid w:val="000541DC"/>
    <w:rsid w:val="00077256"/>
    <w:rsid w:val="000A5ACA"/>
    <w:rsid w:val="000B0B01"/>
    <w:rsid w:val="000D0420"/>
    <w:rsid w:val="000E2F9E"/>
    <w:rsid w:val="000E35B3"/>
    <w:rsid w:val="00110109"/>
    <w:rsid w:val="00112AA0"/>
    <w:rsid w:val="00145B80"/>
    <w:rsid w:val="00150C7D"/>
    <w:rsid w:val="00173E03"/>
    <w:rsid w:val="00184A79"/>
    <w:rsid w:val="00187760"/>
    <w:rsid w:val="001A5DED"/>
    <w:rsid w:val="001B2ADE"/>
    <w:rsid w:val="001B3E3C"/>
    <w:rsid w:val="001C38BA"/>
    <w:rsid w:val="001C5269"/>
    <w:rsid w:val="001D05D6"/>
    <w:rsid w:val="001D2461"/>
    <w:rsid w:val="001D3CB4"/>
    <w:rsid w:val="001E2EB6"/>
    <w:rsid w:val="001F7C02"/>
    <w:rsid w:val="00200D90"/>
    <w:rsid w:val="00227B74"/>
    <w:rsid w:val="00250283"/>
    <w:rsid w:val="00254725"/>
    <w:rsid w:val="0025797A"/>
    <w:rsid w:val="0027604E"/>
    <w:rsid w:val="0028092D"/>
    <w:rsid w:val="002B2B3F"/>
    <w:rsid w:val="002C293E"/>
    <w:rsid w:val="002D5082"/>
    <w:rsid w:val="002E2C14"/>
    <w:rsid w:val="002F0C37"/>
    <w:rsid w:val="002F26FC"/>
    <w:rsid w:val="00326BF1"/>
    <w:rsid w:val="00345787"/>
    <w:rsid w:val="00346090"/>
    <w:rsid w:val="00391565"/>
    <w:rsid w:val="003B2DE7"/>
    <w:rsid w:val="003B6FDB"/>
    <w:rsid w:val="003E08AD"/>
    <w:rsid w:val="003E4D87"/>
    <w:rsid w:val="003F1527"/>
    <w:rsid w:val="00407535"/>
    <w:rsid w:val="00420B76"/>
    <w:rsid w:val="0043373B"/>
    <w:rsid w:val="00440DEA"/>
    <w:rsid w:val="00477A37"/>
    <w:rsid w:val="0048771E"/>
    <w:rsid w:val="00490651"/>
    <w:rsid w:val="004A453C"/>
    <w:rsid w:val="004A6CF9"/>
    <w:rsid w:val="004B6595"/>
    <w:rsid w:val="004C5AE8"/>
    <w:rsid w:val="004E3C09"/>
    <w:rsid w:val="004E4861"/>
    <w:rsid w:val="00500642"/>
    <w:rsid w:val="005135FC"/>
    <w:rsid w:val="005326E8"/>
    <w:rsid w:val="0053546A"/>
    <w:rsid w:val="00541750"/>
    <w:rsid w:val="005462CA"/>
    <w:rsid w:val="00551720"/>
    <w:rsid w:val="00553C04"/>
    <w:rsid w:val="00573E99"/>
    <w:rsid w:val="00586392"/>
    <w:rsid w:val="005922CE"/>
    <w:rsid w:val="005F0810"/>
    <w:rsid w:val="005F091D"/>
    <w:rsid w:val="006036E4"/>
    <w:rsid w:val="0062071E"/>
    <w:rsid w:val="006230CF"/>
    <w:rsid w:val="006331BB"/>
    <w:rsid w:val="00655320"/>
    <w:rsid w:val="00664183"/>
    <w:rsid w:val="006664ED"/>
    <w:rsid w:val="006A7974"/>
    <w:rsid w:val="006B3B18"/>
    <w:rsid w:val="006B3EBD"/>
    <w:rsid w:val="006D1002"/>
    <w:rsid w:val="006D5ACF"/>
    <w:rsid w:val="006D5CA7"/>
    <w:rsid w:val="006D6946"/>
    <w:rsid w:val="006F0D04"/>
    <w:rsid w:val="006F45A8"/>
    <w:rsid w:val="00721DC2"/>
    <w:rsid w:val="00726107"/>
    <w:rsid w:val="00731AEA"/>
    <w:rsid w:val="00766E6F"/>
    <w:rsid w:val="007738BB"/>
    <w:rsid w:val="00774282"/>
    <w:rsid w:val="00794995"/>
    <w:rsid w:val="007A3E6B"/>
    <w:rsid w:val="007A6935"/>
    <w:rsid w:val="007A7467"/>
    <w:rsid w:val="007B1A8F"/>
    <w:rsid w:val="007C1ED9"/>
    <w:rsid w:val="007D6531"/>
    <w:rsid w:val="007F328F"/>
    <w:rsid w:val="00804E69"/>
    <w:rsid w:val="008144D5"/>
    <w:rsid w:val="00876784"/>
    <w:rsid w:val="008771A3"/>
    <w:rsid w:val="00882B1A"/>
    <w:rsid w:val="008B5226"/>
    <w:rsid w:val="008C1B6B"/>
    <w:rsid w:val="008D188D"/>
    <w:rsid w:val="008F2387"/>
    <w:rsid w:val="008F35CD"/>
    <w:rsid w:val="00950853"/>
    <w:rsid w:val="00950D22"/>
    <w:rsid w:val="00953703"/>
    <w:rsid w:val="009853BE"/>
    <w:rsid w:val="0099274D"/>
    <w:rsid w:val="009B3610"/>
    <w:rsid w:val="009B4740"/>
    <w:rsid w:val="009B625C"/>
    <w:rsid w:val="009C1F3B"/>
    <w:rsid w:val="009C72B5"/>
    <w:rsid w:val="009D3142"/>
    <w:rsid w:val="009D6AD5"/>
    <w:rsid w:val="009E7C56"/>
    <w:rsid w:val="009F2A69"/>
    <w:rsid w:val="00A028DE"/>
    <w:rsid w:val="00A1321C"/>
    <w:rsid w:val="00A13CE9"/>
    <w:rsid w:val="00A25136"/>
    <w:rsid w:val="00A40CAD"/>
    <w:rsid w:val="00A44EEC"/>
    <w:rsid w:val="00A47BEB"/>
    <w:rsid w:val="00A573C6"/>
    <w:rsid w:val="00A6113E"/>
    <w:rsid w:val="00A71548"/>
    <w:rsid w:val="00A83D74"/>
    <w:rsid w:val="00A90FF3"/>
    <w:rsid w:val="00AB3DCC"/>
    <w:rsid w:val="00AD0ECB"/>
    <w:rsid w:val="00AD3FF5"/>
    <w:rsid w:val="00AD5E46"/>
    <w:rsid w:val="00AF058D"/>
    <w:rsid w:val="00B11FBE"/>
    <w:rsid w:val="00B137B6"/>
    <w:rsid w:val="00B14554"/>
    <w:rsid w:val="00B15DAF"/>
    <w:rsid w:val="00B33598"/>
    <w:rsid w:val="00B354F3"/>
    <w:rsid w:val="00B50AD9"/>
    <w:rsid w:val="00BA519A"/>
    <w:rsid w:val="00BA5BF0"/>
    <w:rsid w:val="00BB2A61"/>
    <w:rsid w:val="00BD41A0"/>
    <w:rsid w:val="00BD7C72"/>
    <w:rsid w:val="00BF4B94"/>
    <w:rsid w:val="00BF6FA8"/>
    <w:rsid w:val="00C01B18"/>
    <w:rsid w:val="00C15971"/>
    <w:rsid w:val="00C4726E"/>
    <w:rsid w:val="00C56D17"/>
    <w:rsid w:val="00C75578"/>
    <w:rsid w:val="00C83FAD"/>
    <w:rsid w:val="00CB2585"/>
    <w:rsid w:val="00CB483D"/>
    <w:rsid w:val="00CB7FFA"/>
    <w:rsid w:val="00CD588B"/>
    <w:rsid w:val="00CE1C2A"/>
    <w:rsid w:val="00CF0BF2"/>
    <w:rsid w:val="00CF1529"/>
    <w:rsid w:val="00CF24D9"/>
    <w:rsid w:val="00D04842"/>
    <w:rsid w:val="00D13A31"/>
    <w:rsid w:val="00D13AF9"/>
    <w:rsid w:val="00D377A4"/>
    <w:rsid w:val="00D44039"/>
    <w:rsid w:val="00D60FEE"/>
    <w:rsid w:val="00D85180"/>
    <w:rsid w:val="00D900D9"/>
    <w:rsid w:val="00DA2640"/>
    <w:rsid w:val="00DB6808"/>
    <w:rsid w:val="00DC1AC4"/>
    <w:rsid w:val="00DF139B"/>
    <w:rsid w:val="00DF288C"/>
    <w:rsid w:val="00E00120"/>
    <w:rsid w:val="00E0769A"/>
    <w:rsid w:val="00E14644"/>
    <w:rsid w:val="00E3147D"/>
    <w:rsid w:val="00E5039B"/>
    <w:rsid w:val="00E55E3A"/>
    <w:rsid w:val="00E862C9"/>
    <w:rsid w:val="00EC18AF"/>
    <w:rsid w:val="00F10EE0"/>
    <w:rsid w:val="00F121CC"/>
    <w:rsid w:val="00F132E4"/>
    <w:rsid w:val="00F152A0"/>
    <w:rsid w:val="00F22199"/>
    <w:rsid w:val="00F23C5F"/>
    <w:rsid w:val="00F27546"/>
    <w:rsid w:val="00F276FE"/>
    <w:rsid w:val="00F41058"/>
    <w:rsid w:val="00F801FE"/>
    <w:rsid w:val="00FA7D22"/>
    <w:rsid w:val="00FB15DA"/>
    <w:rsid w:val="00FB5960"/>
    <w:rsid w:val="00FE2028"/>
    <w:rsid w:val="00FF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FEB4D"/>
  <w15:docId w15:val="{F453F697-F242-4EC2-AAC1-CD57FC3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663</Words>
  <Characters>3781</Characters>
  <Application>Microsoft Office Word</Application>
  <DocSecurity>0</DocSecurity>
  <Lines>31</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ernesto</dc:creator>
  <cp:lastModifiedBy>Elio Magliari</cp:lastModifiedBy>
  <cp:revision>26</cp:revision>
  <cp:lastPrinted>2022-10-31T09:17:00Z</cp:lastPrinted>
  <dcterms:created xsi:type="dcterms:W3CDTF">2018-10-24T13:36:00Z</dcterms:created>
  <dcterms:modified xsi:type="dcterms:W3CDTF">2022-10-31T09:18:00Z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